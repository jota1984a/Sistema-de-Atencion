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0003404"/>
        <w:docPartObj>
          <w:docPartGallery w:val="Cover Pages"/>
          <w:docPartUnique/>
        </w:docPartObj>
      </w:sdtPr>
      <w:sdtEndPr/>
      <w:sdtContent>
        <w:p w14:paraId="68B7166C" w14:textId="77777777" w:rsidR="007438AB" w:rsidRDefault="007438AB">
          <w:pPr>
            <w:rPr>
              <w:rFonts w:asciiTheme="majorHAnsi" w:eastAsiaTheme="majorEastAsia" w:hAnsiTheme="majorHAnsi" w:cstheme="majorBidi"/>
              <w:color w:val="0B5294" w:themeColor="accent1" w:themeShade="BF"/>
              <w:sz w:val="26"/>
              <w:szCs w:val="26"/>
            </w:rPr>
          </w:pPr>
          <w:r w:rsidRPr="007438AB">
            <w:rPr>
              <w:rFonts w:asciiTheme="majorHAnsi" w:eastAsiaTheme="majorEastAsia" w:hAnsiTheme="majorHAnsi" w:cstheme="majorBidi"/>
              <w:noProof/>
              <w:color w:val="0B5294" w:themeColor="accent1" w:themeShade="BF"/>
              <w:sz w:val="26"/>
              <w:szCs w:val="26"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0B48B33" wp14:editId="594D22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009DD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7438AB" w14:paraId="061387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7B02684" w14:textId="77777777" w:rsidR="007438AB" w:rsidRPr="00C54ADF" w:rsidRDefault="00003DE7">
                                      <w:pPr>
                                        <w:jc w:val="right"/>
                                      </w:pPr>
                                      <w:r w:rsidRPr="00C54ADF">
                                        <w:rPr>
                                          <w:noProof/>
                                          <w:lang w:eastAsia="es-CL"/>
                                        </w:rPr>
                                        <w:drawing>
                                          <wp:inline distT="0" distB="0" distL="0" distR="0" wp14:anchorId="574A9521" wp14:editId="6347F91D">
                                            <wp:extent cx="3242251" cy="2958958"/>
                                            <wp:effectExtent l="0" t="0" r="0" b="0"/>
                                            <wp:docPr id="24" name="Imagen 24" descr="http://www.ecgroup.cl/imagenes/cat-dispensador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0" descr="http://www.ecgroup.cl/imagenes/cat-dispensador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r="3399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47283" cy="2963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BC28153" w14:textId="77777777" w:rsidR="007438AB" w:rsidRPr="00C54ADF" w:rsidRDefault="00003DE7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54AD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PROyecto: “números de atención”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FE83228" w14:textId="77777777" w:rsidR="007438AB" w:rsidRDefault="00003DE7" w:rsidP="00003D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03DE7"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Sistema de números de atención en línea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9D8FCAD" w14:textId="77777777" w:rsidR="007438AB" w:rsidRDefault="007438A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4625204" w14:textId="77777777" w:rsidR="007438AB" w:rsidRDefault="00003DE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Descripción de casos de uso del Proyecto de “Números de Atención”</w:t>
                                          </w:r>
                                          <w:r w:rsidR="00C54ADF">
                                            <w:rPr>
                                              <w:color w:val="000000" w:themeColor="text1"/>
                                            </w:rPr>
                                            <w:t>. SPRINT 1.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AF11CC6" w14:textId="77777777" w:rsidR="007438AB" w:rsidRDefault="00003DE7">
                                          <w:pPr>
                                            <w:pStyle w:val="Sinespaciado"/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>GitGub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Grupo</w:t>
                                          </w:r>
                                        </w:p>
                                      </w:sdtContent>
                                    </w:sdt>
                                    <w:p w14:paraId="1EE9B00C" w14:textId="77777777" w:rsidR="007438AB" w:rsidRDefault="000116F0" w:rsidP="00003DE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7406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03DE7">
                                            <w:rPr>
                                              <w:color w:val="17406D" w:themeColor="text2"/>
                                            </w:rPr>
                                            <w:t>Taller Avanzado de Proyectos de Programación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6370E11" w14:textId="77777777" w:rsidR="007438AB" w:rsidRDefault="007438A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0B48B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009DD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7438AB" w14:paraId="0613873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7B02684" w14:textId="77777777" w:rsidR="007438AB" w:rsidRPr="00C54ADF" w:rsidRDefault="00003DE7">
                                <w:pPr>
                                  <w:jc w:val="right"/>
                                </w:pPr>
                                <w:r w:rsidRPr="00C54ADF">
                                  <w:rPr>
                                    <w:noProof/>
                                    <w:lang w:eastAsia="es-CL"/>
                                  </w:rPr>
                                  <w:drawing>
                                    <wp:inline distT="0" distB="0" distL="0" distR="0" wp14:anchorId="574A9521" wp14:editId="6347F91D">
                                      <wp:extent cx="3242251" cy="2958958"/>
                                      <wp:effectExtent l="0" t="0" r="0" b="0"/>
                                      <wp:docPr id="24" name="Imagen 24" descr="http://www.ecgroup.cl/imagenes/cat-dispensador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 descr="http://www.ecgroup.cl/imagenes/cat-dispensador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3399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47283" cy="2963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C28153" w14:textId="77777777" w:rsidR="007438AB" w:rsidRPr="00C54ADF" w:rsidRDefault="00003DE7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54AD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PROyecto: “números de atención”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83228" w14:textId="77777777" w:rsidR="007438AB" w:rsidRDefault="00003DE7" w:rsidP="00003D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03DE7">
                                      <w:rPr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Sistema de números de atención en línea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9D8FCAD" w14:textId="77777777" w:rsidR="007438AB" w:rsidRDefault="007438AB">
                                <w:pPr>
                                  <w:pStyle w:val="Sinespaciado"/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4625204" w14:textId="77777777" w:rsidR="007438AB" w:rsidRDefault="00003DE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Descripción de casos de uso del Proyecto de “Números de Atención”</w:t>
                                    </w:r>
                                    <w:r w:rsidR="00C54ADF">
                                      <w:rPr>
                                        <w:color w:val="000000" w:themeColor="text1"/>
                                      </w:rPr>
                                      <w:t>. SPRINT 1.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9DD9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F11CC6" w14:textId="77777777" w:rsidR="007438AB" w:rsidRDefault="00003DE7">
                                    <w:pPr>
                                      <w:pStyle w:val="Sinespaciado"/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>GitGub</w:t>
                                    </w:r>
                                    <w:proofErr w:type="spellEnd"/>
                                    <w:r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 xml:space="preserve"> Grupo</w:t>
                                    </w:r>
                                  </w:p>
                                </w:sdtContent>
                              </w:sdt>
                              <w:p w14:paraId="1EE9B00C" w14:textId="77777777" w:rsidR="007438AB" w:rsidRDefault="000116F0" w:rsidP="00003DE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7406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DE7">
                                      <w:rPr>
                                        <w:color w:val="17406D" w:themeColor="text2"/>
                                      </w:rPr>
                                      <w:t>Taller Avanzado de Proyectos de Programación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6370E11" w14:textId="77777777" w:rsidR="007438AB" w:rsidRDefault="007438A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E41562" w14:textId="77777777" w:rsidR="00B559E5" w:rsidRDefault="00927AA0" w:rsidP="00927AA0">
      <w:pPr>
        <w:pStyle w:val="Ttulo2"/>
      </w:pPr>
      <w:r>
        <w:lastRenderedPageBreak/>
        <w:t>Descripción General de la Problemática:</w:t>
      </w:r>
    </w:p>
    <w:p w14:paraId="13153CE0" w14:textId="77777777" w:rsidR="00927AA0" w:rsidRDefault="00927AA0" w:rsidP="00927AA0"/>
    <w:p w14:paraId="30CD22E9" w14:textId="77777777" w:rsidR="00AC47D6" w:rsidRPr="00927AA0" w:rsidRDefault="00AC47D6" w:rsidP="00927AA0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423"/>
      </w:tblGrid>
      <w:tr w:rsidR="00927AA0" w14:paraId="1A05A348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48C10DB3" w14:textId="77777777" w:rsidR="00927AA0" w:rsidRDefault="00927AA0" w:rsidP="009F382E">
            <w:r>
              <w:t>El problema es:</w:t>
            </w:r>
          </w:p>
        </w:tc>
        <w:tc>
          <w:tcPr>
            <w:tcW w:w="6423" w:type="dxa"/>
          </w:tcPr>
          <w:p w14:paraId="313769B0" w14:textId="77777777" w:rsidR="00927AA0" w:rsidRDefault="00927AA0" w:rsidP="00927AA0">
            <w:pPr>
              <w:jc w:val="both"/>
            </w:pPr>
            <w:r>
              <w:t xml:space="preserve">Se nos presenta como consultora la siguiente situación: </w:t>
            </w:r>
          </w:p>
          <w:p w14:paraId="35DE60BA" w14:textId="43A64856" w:rsidR="00927AA0" w:rsidRDefault="00927AA0" w:rsidP="00927AA0">
            <w:pPr>
              <w:jc w:val="both"/>
            </w:pPr>
            <w:r>
              <w:t xml:space="preserve">Agilizar la atención por tickets en diferentes comercios con sus diversas sucursales a través de una aplicación </w:t>
            </w:r>
            <w:r w:rsidR="00AC47D6">
              <w:t>Mobile</w:t>
            </w:r>
            <w:r>
              <w:t xml:space="preserve">. La falta de ésta informatización provoca desorden, </w:t>
            </w:r>
            <w:del w:id="0" w:author="Cristofer Ibacache" w:date="2017-01-03T02:03:00Z">
              <w:r w:rsidDel="005042C8">
                <w:delText xml:space="preserve">falta de </w:delText>
              </w:r>
              <w:commentRangeStart w:id="1"/>
              <w:commentRangeStart w:id="2"/>
              <w:r w:rsidDel="005042C8">
                <w:delText>organización</w:delText>
              </w:r>
            </w:del>
            <w:ins w:id="3" w:author="Cristofer Ibacache" w:date="2017-01-03T02:04:00Z">
              <w:del w:id="4" w:author="EVELYN CAROLINA MUNOZ CACERES" w:date="2017-01-04T01:44:00Z">
                <w:r w:rsidR="005042C8" w:rsidDel="000116F0">
                  <w:delText>desorganización</w:delText>
                </w:r>
                <w:commentRangeEnd w:id="1"/>
                <w:r w:rsidR="005042C8" w:rsidDel="000116F0">
                  <w:rPr>
                    <w:rStyle w:val="Refdecomentario"/>
                  </w:rPr>
                  <w:commentReference w:id="1"/>
                </w:r>
              </w:del>
            </w:ins>
            <w:commentRangeEnd w:id="2"/>
            <w:del w:id="5" w:author="EVELYN CAROLINA MUNOZ CACERES" w:date="2017-01-04T01:44:00Z">
              <w:r w:rsidR="000116F0" w:rsidDel="000116F0">
                <w:rPr>
                  <w:rStyle w:val="Refdecomentario"/>
                </w:rPr>
                <w:commentReference w:id="2"/>
              </w:r>
              <w:r w:rsidDel="000116F0">
                <w:delText xml:space="preserve">, </w:delText>
              </w:r>
            </w:del>
            <w:r>
              <w:t>clientes insatisfechos y empleados sometidos a una tensión innecesaria.</w:t>
            </w:r>
          </w:p>
          <w:p w14:paraId="2F31869B" w14:textId="77777777" w:rsidR="00927AA0" w:rsidRDefault="00927AA0" w:rsidP="00927AA0">
            <w:pPr>
              <w:jc w:val="both"/>
            </w:pPr>
          </w:p>
        </w:tc>
      </w:tr>
      <w:tr w:rsidR="00927AA0" w14:paraId="4684ECBB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6555B2C2" w14:textId="77777777" w:rsidR="00927AA0" w:rsidRDefault="00927AA0" w:rsidP="009F382E">
            <w:r>
              <w:t>Clientes y usuarios afectados</w:t>
            </w:r>
          </w:p>
        </w:tc>
        <w:tc>
          <w:tcPr>
            <w:tcW w:w="6423" w:type="dxa"/>
          </w:tcPr>
          <w:p w14:paraId="23B79FC2" w14:textId="77777777" w:rsidR="00927AA0" w:rsidRPr="00927AA0" w:rsidRDefault="00927AA0" w:rsidP="009F382E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 xml:space="preserve">a) Clientes de la empresa, que son quienes acceden a la atención por medio de la gestión de tickets y que en éste momento no ven satisfecha su necesidad inmediata de atención. </w:t>
            </w:r>
          </w:p>
          <w:p w14:paraId="5678A2CD" w14:textId="77777777" w:rsidR="00927AA0" w:rsidRDefault="00927AA0" w:rsidP="009F382E">
            <w:pPr>
              <w:jc w:val="both"/>
            </w:pPr>
          </w:p>
          <w:p w14:paraId="6D0A7DB1" w14:textId="77777777" w:rsidR="00927AA0" w:rsidRPr="00927299" w:rsidRDefault="00927AA0" w:rsidP="00927AA0">
            <w:pPr>
              <w:jc w:val="both"/>
            </w:pPr>
            <w:r>
              <w:t>b) Funcionarios y administradores de la empresa: La poca gestión de los sistemas de tickets a nivel comercio en general, ha sometido a los funcionarios de estas empresas a situaciones de tensión debido al mismo problema, ya que son la cara visible de la empresa y quienes deben otorgar la solución inmediata según el cliente.</w:t>
            </w:r>
          </w:p>
        </w:tc>
      </w:tr>
      <w:tr w:rsidR="00927AA0" w14:paraId="67BAED8C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747A9E78" w14:textId="77777777" w:rsidR="00927AA0" w:rsidRDefault="00927AA0" w:rsidP="009F382E">
            <w:r>
              <w:t>La solución es:</w:t>
            </w:r>
          </w:p>
        </w:tc>
        <w:tc>
          <w:tcPr>
            <w:tcW w:w="6423" w:type="dxa"/>
          </w:tcPr>
          <w:p w14:paraId="1F1E47F3" w14:textId="77777777" w:rsidR="00927AA0" w:rsidRDefault="00927AA0" w:rsidP="009F382E">
            <w:r>
              <w:t>De forma inmediata, la solución es gestionar e informatizar la atención a público mediante tickets que se soliciten de manera virtual a través de una aplicación Mobile, o a través de una página web que pueda verse claramente en cualquier Smartphone o Tablet.</w:t>
            </w:r>
          </w:p>
        </w:tc>
      </w:tr>
      <w:tr w:rsidR="00927AA0" w14:paraId="18D19C59" w14:textId="77777777" w:rsidTr="009F382E">
        <w:tc>
          <w:tcPr>
            <w:tcW w:w="2410" w:type="dxa"/>
            <w:shd w:val="clear" w:color="auto" w:fill="59A9F2" w:themeFill="accent1" w:themeFillTint="99"/>
          </w:tcPr>
          <w:p w14:paraId="0937FD83" w14:textId="77777777" w:rsidR="00927AA0" w:rsidRDefault="00927AA0" w:rsidP="009F382E">
            <w:r>
              <w:t>El impacto es:</w:t>
            </w:r>
          </w:p>
        </w:tc>
        <w:tc>
          <w:tcPr>
            <w:tcW w:w="6423" w:type="dxa"/>
          </w:tcPr>
          <w:p w14:paraId="44054269" w14:textId="77777777" w:rsidR="00927AA0" w:rsidRDefault="00927AA0" w:rsidP="009F382E">
            <w:r>
              <w:t xml:space="preserve">El correcto funcionamiento o gestión de la atención </w:t>
            </w:r>
            <w:proofErr w:type="spellStart"/>
            <w:r>
              <w:t>a</w:t>
            </w:r>
            <w:proofErr w:type="spellEnd"/>
            <w:r>
              <w:t xml:space="preserve"> cliente, sea la empresa que sea, permitirá que los usuarios que utilicen el sistema puedan por ellos mismos </w:t>
            </w:r>
            <w:r w:rsidR="00AC47D6">
              <w:t xml:space="preserve">iniciar el proceso de ordenamiento de atención y sean ellos mismos quienes le den término. Derivar este proceso de la empresa al cliente mismo deja espacio para que </w:t>
            </w:r>
            <w:ins w:id="6" w:author="Cristofer Ibacache" w:date="2017-01-03T02:05:00Z">
              <w:r w:rsidR="005042C8">
                <w:t>l</w:t>
              </w:r>
            </w:ins>
            <w:r w:rsidR="00AC47D6">
              <w:t>os funcionarios trabajen de manera más certera en la resolución de los problemas a los que acuden los usuarios a sus empresas.</w:t>
            </w:r>
          </w:p>
        </w:tc>
      </w:tr>
    </w:tbl>
    <w:p w14:paraId="3C67D2E1" w14:textId="77777777" w:rsidR="00AC47D6" w:rsidRDefault="00AC47D6"/>
    <w:p w14:paraId="7611E5B1" w14:textId="77777777" w:rsidR="00AC47D6" w:rsidRDefault="00AC47D6" w:rsidP="00AC47D6">
      <w:r>
        <w:br w:type="page"/>
      </w:r>
    </w:p>
    <w:p w14:paraId="27A59CFB" w14:textId="77777777" w:rsidR="00927AA0" w:rsidRDefault="00AC47D6" w:rsidP="00AC47D6">
      <w:pPr>
        <w:pStyle w:val="Ttulo2"/>
      </w:pPr>
      <w:r>
        <w:lastRenderedPageBreak/>
        <w:t>Descripción Casos de Uso.</w:t>
      </w:r>
    </w:p>
    <w:p w14:paraId="17840F65" w14:textId="77777777" w:rsidR="00AC47D6" w:rsidRDefault="00AC47D6" w:rsidP="00AC47D6"/>
    <w:p w14:paraId="404F50BC" w14:textId="77777777" w:rsidR="00AC47D6" w:rsidRDefault="0044716E" w:rsidP="00AC47D6">
      <w:r>
        <w:t>Se describen a continuación los casos de usos generales y específicos del Sistema de Atención por Tickets:</w:t>
      </w:r>
    </w:p>
    <w:p w14:paraId="3DD91B3B" w14:textId="77777777" w:rsidR="0044716E" w:rsidRDefault="0044716E" w:rsidP="00AC47D6"/>
    <w:p w14:paraId="4CF68598" w14:textId="77777777" w:rsidR="00BD7C61" w:rsidRDefault="00BD7C61" w:rsidP="00AC47D6"/>
    <w:p w14:paraId="286FE5EC" w14:textId="77777777" w:rsidR="0044716E" w:rsidRDefault="0044716E" w:rsidP="0044716E">
      <w:pPr>
        <w:pStyle w:val="Ttulo2"/>
      </w:pPr>
      <w:commentRangeStart w:id="7"/>
      <w:commentRangeStart w:id="8"/>
      <w:commentRangeStart w:id="9"/>
      <w:r>
        <w:t>Actores</w:t>
      </w:r>
      <w:commentRangeEnd w:id="7"/>
      <w:r w:rsidR="005042C8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0116F0">
        <w:rPr>
          <w:rStyle w:val="Refdecomentario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0116F0"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</w:p>
    <w:p w14:paraId="67D45012" w14:textId="5D31E90D" w:rsidR="0044716E" w:rsidRDefault="002401FE" w:rsidP="0044716E">
      <w:del w:id="10" w:author="EVELYN CAROLINA MUNOZ CACERES" w:date="2017-01-04T01:44:00Z">
        <w:r w:rsidRPr="0044716E" w:rsidDel="000116F0">
          <w:rPr>
            <w:noProof/>
            <w:lang w:eastAsia="es-CL"/>
          </w:rPr>
          <w:drawing>
            <wp:anchor distT="0" distB="0" distL="114300" distR="114300" simplePos="0" relativeHeight="251665408" behindDoc="0" locked="0" layoutInCell="1" allowOverlap="1" wp14:anchorId="7F243178" wp14:editId="5EC68172">
              <wp:simplePos x="0" y="0"/>
              <wp:positionH relativeFrom="column">
                <wp:posOffset>-137160</wp:posOffset>
              </wp:positionH>
              <wp:positionV relativeFrom="paragraph">
                <wp:posOffset>329565</wp:posOffset>
              </wp:positionV>
              <wp:extent cx="923925" cy="619125"/>
              <wp:effectExtent l="0" t="0" r="9525" b="0"/>
              <wp:wrapSquare wrapText="bothSides"/>
              <wp:docPr id="20" name="Imagen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39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del>
    </w:p>
    <w:p w14:paraId="5710AB5D" w14:textId="227729E7" w:rsidR="0044716E" w:rsidRDefault="0044716E" w:rsidP="0044716E">
      <w:del w:id="11" w:author="EVELYN CAROLINA MUNOZ CACERES" w:date="2017-01-04T01:44:00Z">
        <w:r w:rsidDel="000116F0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D88629B" wp14:editId="55046572">
                  <wp:simplePos x="0" y="0"/>
                  <wp:positionH relativeFrom="column">
                    <wp:posOffset>605155</wp:posOffset>
                  </wp:positionH>
                  <wp:positionV relativeFrom="paragraph">
                    <wp:posOffset>142240</wp:posOffset>
                  </wp:positionV>
                  <wp:extent cx="474784" cy="307730"/>
                  <wp:effectExtent l="0" t="19050" r="40005" b="35560"/>
                  <wp:wrapNone/>
                  <wp:docPr id="8" name="Flecha derecha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4784" cy="3077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81B215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8" o:spid="_x0000_s1026" type="#_x0000_t13" style="position:absolute;margin-left:47.65pt;margin-top:11.2pt;width:37.4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" adj="14600" fillcolor="#0f6fc6 [3204]" strokecolor="#073662 [1604]" strokeweight="1pt"/>
              </w:pict>
            </mc:Fallback>
          </mc:AlternateContent>
        </w:r>
        <w:r w:rsidDel="000116F0">
          <w:rPr>
            <w:noProof/>
            <w:lang w:eastAsia="es-CL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26ECD069" wp14:editId="094983FA">
                  <wp:simplePos x="0" y="0"/>
                  <wp:positionH relativeFrom="column">
                    <wp:posOffset>1120140</wp:posOffset>
                  </wp:positionH>
                  <wp:positionV relativeFrom="paragraph">
                    <wp:posOffset>5715</wp:posOffset>
                  </wp:positionV>
                  <wp:extent cx="4668520" cy="466725"/>
                  <wp:effectExtent l="0" t="0" r="17780" b="28575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68520" cy="4667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15A0B" w14:textId="4DA85E66" w:rsidR="0044716E" w:rsidRDefault="0044716E" w:rsidP="0044716E">
                              <w:r>
                                <w:t>El actor A</w:t>
                              </w:r>
                              <w:del w:id="12" w:author="EVELYN CAROLINA MUNOZ CACERES" w:date="2017-01-04T01:44:00Z">
                                <w:r w:rsidDel="000116F0">
                                  <w:delText>DM</w:delText>
                                </w:r>
                              </w:del>
                              <w:r>
                                <w:t>I</w:t>
                              </w:r>
                              <w:del w:id="13" w:author="EVELYN CAROLINA MUNOZ CACERES" w:date="2017-01-04T01:44:00Z">
                                <w:r w:rsidDel="000116F0">
                                  <w:delText>N</w:delText>
                                </w:r>
                              </w:del>
                              <w:r>
                                <w:t>ISTRADOR será el encargado de la mantención del sistema y de la empresa.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6ECD069" id="Cuadro de texto 2" o:spid="_x0000_s1027" type="#_x0000_t202" style="position:absolute;margin-left:88.2pt;margin-top:.45pt;width:367.6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" fillcolor="#0f6fc6 [3204]" strokecolor="#073662 [1604]" strokeweight="1pt">
                  <v:textbox>
                    <w:txbxContent>
                      <w:p w14:paraId="5E515A0B" w14:textId="4DA85E66" w:rsidR="0044716E" w:rsidRDefault="0044716E" w:rsidP="0044716E">
                        <w:r>
                          <w:t>El actor A</w:t>
                        </w:r>
                        <w:del w:id="14" w:author="EVELYN CAROLINA MUNOZ CACERES" w:date="2017-01-04T01:44:00Z">
                          <w:r w:rsidDel="000116F0">
                            <w:delText>DM</w:delText>
                          </w:r>
                        </w:del>
                        <w:r>
                          <w:t>I</w:t>
                        </w:r>
                        <w:del w:id="15" w:author="EVELYN CAROLINA MUNOZ CACERES" w:date="2017-01-04T01:44:00Z">
                          <w:r w:rsidDel="000116F0">
                            <w:delText>N</w:delText>
                          </w:r>
                        </w:del>
                        <w:r>
                          <w:t>ISTRADOR será el encargado de la mantención del sistema y de la empresa.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</w:p>
    <w:p w14:paraId="358AED0C" w14:textId="4B72458E" w:rsidR="0044716E" w:rsidRDefault="000116F0" w:rsidP="0044716E">
      <w:r w:rsidRPr="0044716E"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270445ED" wp14:editId="6ECC810F">
            <wp:simplePos x="0" y="0"/>
            <wp:positionH relativeFrom="column">
              <wp:posOffset>-70485</wp:posOffset>
            </wp:positionH>
            <wp:positionV relativeFrom="paragraph">
              <wp:posOffset>351829</wp:posOffset>
            </wp:positionV>
            <wp:extent cx="752475" cy="61912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B4AC2B" w14:textId="79E33FE9" w:rsidR="0044716E" w:rsidRDefault="000116F0" w:rsidP="0044716E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5C054" wp14:editId="17595076">
                <wp:simplePos x="0" y="0"/>
                <wp:positionH relativeFrom="column">
                  <wp:posOffset>726692</wp:posOffset>
                </wp:positionH>
                <wp:positionV relativeFrom="paragraph">
                  <wp:posOffset>143410</wp:posOffset>
                </wp:positionV>
                <wp:extent cx="457200" cy="307340"/>
                <wp:effectExtent l="0" t="19050" r="38100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8536" id="Flecha derecha 9" o:spid="_x0000_s1026" type="#_x0000_t13" style="position:absolute;margin-left:57.2pt;margin-top:11.3pt;width:36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" adj="14340" fillcolor="#0f6fc6 [3204]" strokecolor="#073662 [1604]" strokeweight="1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BD614" wp14:editId="737D8D67">
                <wp:simplePos x="0" y="0"/>
                <wp:positionH relativeFrom="column">
                  <wp:posOffset>1250851</wp:posOffset>
                </wp:positionH>
                <wp:positionV relativeFrom="paragraph">
                  <wp:posOffset>7642</wp:posOffset>
                </wp:positionV>
                <wp:extent cx="4668520" cy="485775"/>
                <wp:effectExtent l="0" t="0" r="1778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130EE" w14:textId="77777777" w:rsidR="0044716E" w:rsidRDefault="0044716E" w:rsidP="0044716E">
                            <w:r>
                              <w:t>El actor FUNCIONARIO será el encargado de interactuar con el cliente y de entregarle la atención que requiera.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D614" id="_x0000_s1028" type="#_x0000_t202" style="position:absolute;margin-left:98.5pt;margin-top:.6pt;width:367.6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" fillcolor="#0f6fc6 [3204]" strokecolor="#073662 [1604]" strokeweight="1pt">
                <v:textbox>
                  <w:txbxContent>
                    <w:p w14:paraId="599130EE" w14:textId="77777777" w:rsidR="0044716E" w:rsidRDefault="0044716E" w:rsidP="0044716E">
                      <w:r>
                        <w:t>El actor FUNCIONARIO será el encargado de interactuar con el cliente y de entregarle la atención que requiera.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del w:id="16" w:author="EVELYN CAROLINA MUNOZ CACERES" w:date="2017-01-04T01:44:00Z">
        <w:r w:rsidR="0044716E" w:rsidDel="000116F0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71C72B7" wp14:editId="44F3F0F0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119380</wp:posOffset>
                  </wp:positionV>
                  <wp:extent cx="474784" cy="307730"/>
                  <wp:effectExtent l="0" t="19050" r="40005" b="35560"/>
                  <wp:wrapNone/>
                  <wp:docPr id="10" name="Flecha derecha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74784" cy="3077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84D8A5F" id="Flecha derecha 10" o:spid="_x0000_s1026" type="#_x0000_t13" style="position:absolute;margin-left:48.9pt;margin-top:9.4pt;width:37.4pt;height: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" adj="14600" fillcolor="#0f6fc6 [3204]" strokecolor="#073662 [1604]" strokeweight="1pt"/>
              </w:pict>
            </mc:Fallback>
          </mc:AlternateContent>
        </w:r>
        <w:r w:rsidR="0044716E" w:rsidDel="000116F0">
          <w:rPr>
            <w:noProof/>
            <w:lang w:eastAsia="es-CL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2B5C1C05" wp14:editId="05EC0234">
                  <wp:simplePos x="0" y="0"/>
                  <wp:positionH relativeFrom="column">
                    <wp:posOffset>1139190</wp:posOffset>
                  </wp:positionH>
                  <wp:positionV relativeFrom="paragraph">
                    <wp:posOffset>6985</wp:posOffset>
                  </wp:positionV>
                  <wp:extent cx="4668520" cy="504825"/>
                  <wp:effectExtent l="0" t="0" r="17780" b="28575"/>
                  <wp:wrapSquare wrapText="bothSides"/>
                  <wp:docPr id="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68520" cy="5048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BE3B7" w14:textId="77777777" w:rsidR="0044716E" w:rsidRDefault="0044716E" w:rsidP="0044716E">
                              <w:r>
                                <w:t>El actor CLIENTE tendrá relación con el vendedor, solicitando los procesos de ARRIENDO, VENTA Y COMPRA de vehículo.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5C1C05" id="_x0000_s1029" type="#_x0000_t202" style="position:absolute;margin-left:89.7pt;margin-top:.55pt;width:367.6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" fillcolor="#0f6fc6 [3204]" strokecolor="#073662 [1604]" strokeweight="1pt">
                  <v:textbox>
                    <w:txbxContent>
                      <w:p w14:paraId="052BE3B7" w14:textId="77777777" w:rsidR="0044716E" w:rsidRDefault="0044716E" w:rsidP="0044716E">
                        <w:r>
                          <w:t>El actor CLIENTE tendrá relación con el vendedor, solicitando los procesos de ARRIENDO, VENTA Y COMPRA de vehículo.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r w:rsidR="005042C8">
        <w:rPr>
          <w:rStyle w:val="Refdecomentario"/>
        </w:rPr>
        <w:commentReference w:id="17"/>
      </w:r>
      <w:r>
        <w:rPr>
          <w:rStyle w:val="Refdecomentario"/>
        </w:rPr>
        <w:commentReference w:id="18"/>
      </w:r>
    </w:p>
    <w:p w14:paraId="073DBA0D" w14:textId="77777777" w:rsidR="0044716E" w:rsidRPr="0044716E" w:rsidRDefault="0044716E" w:rsidP="0044716E">
      <w:pPr>
        <w:rPr>
          <w:u w:val="single"/>
        </w:rPr>
      </w:pPr>
    </w:p>
    <w:p w14:paraId="661742B0" w14:textId="162D80E3" w:rsidR="0044716E" w:rsidRDefault="000116F0" w:rsidP="00AC47D6">
      <w:r w:rsidRPr="0044716E">
        <w:rPr>
          <w:noProof/>
          <w:lang w:eastAsia="es-CL"/>
        </w:rPr>
        <w:drawing>
          <wp:anchor distT="0" distB="0" distL="114300" distR="114300" simplePos="0" relativeHeight="251667456" behindDoc="0" locked="0" layoutInCell="1" allowOverlap="1" wp14:anchorId="442454E8" wp14:editId="6BFA254E">
            <wp:simplePos x="0" y="0"/>
            <wp:positionH relativeFrom="margin">
              <wp:posOffset>0</wp:posOffset>
            </wp:positionH>
            <wp:positionV relativeFrom="paragraph">
              <wp:posOffset>284480</wp:posOffset>
            </wp:positionV>
            <wp:extent cx="628650" cy="61912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63C18" w14:textId="3A7B30E6" w:rsidR="0044716E" w:rsidRDefault="000116F0" w:rsidP="00AC47D6">
      <w:ins w:id="20" w:author="EVELYN CAROLINA MUNOZ CACERES" w:date="2017-01-04T01:44:00Z"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15BB7B8B" wp14:editId="689FC7B3">
                  <wp:simplePos x="0" y="0"/>
                  <wp:positionH relativeFrom="column">
                    <wp:posOffset>738130</wp:posOffset>
                  </wp:positionH>
                  <wp:positionV relativeFrom="paragraph">
                    <wp:posOffset>115501</wp:posOffset>
                  </wp:positionV>
                  <wp:extent cx="457200" cy="307340"/>
                  <wp:effectExtent l="0" t="19050" r="38100" b="35560"/>
                  <wp:wrapNone/>
                  <wp:docPr id="4" name="Flecha derecha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7200" cy="307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C21967D" id="Flecha derecha 4" o:spid="_x0000_s1026" type="#_x0000_t13" style="position:absolute;margin-left:58.1pt;margin-top:9.1pt;width:36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" adj="14340" fillcolor="#0f6fc6 [3204]" strokecolor="#073662 [1604]" strokeweight="1pt"/>
              </w:pict>
            </mc:Fallback>
          </mc:AlternateContent>
        </w:r>
      </w:ins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752F49" wp14:editId="0BC1DBE8">
                <wp:simplePos x="0" y="0"/>
                <wp:positionH relativeFrom="column">
                  <wp:posOffset>1242152</wp:posOffset>
                </wp:positionH>
                <wp:positionV relativeFrom="paragraph">
                  <wp:posOffset>86001</wp:posOffset>
                </wp:positionV>
                <wp:extent cx="4668520" cy="504825"/>
                <wp:effectExtent l="0" t="0" r="1778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8520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D4E7" w14:textId="77777777" w:rsidR="005042C8" w:rsidRDefault="005042C8" w:rsidP="005042C8">
                            <w:r>
                              <w:t xml:space="preserve">El actor CLIENTE tendrá relación con el </w:t>
                            </w:r>
                            <w:del w:id="21" w:author="Cristofer Ibacache" w:date="2017-01-03T02:01:00Z">
                              <w:r w:rsidDel="005042C8">
                                <w:delText>vendedor, solicitando los procesos de ARRIENDO, VENTA Y COMPRA de vehículo.</w:delText>
                              </w:r>
                            </w:del>
                            <w:ins w:id="22" w:author="Cristofer Ibacache" w:date="2017-01-03T02:01:00Z">
                              <w:r>
                                <w:t xml:space="preserve">sistema, su principal </w:t>
                              </w:r>
                            </w:ins>
                            <w:ins w:id="23" w:author="Cristofer Ibacache" w:date="2017-01-03T02:02:00Z">
                              <w:r>
                                <w:t>interacción</w:t>
                              </w:r>
                            </w:ins>
                            <w:ins w:id="24" w:author="Cristofer Ibacache" w:date="2017-01-03T02:01:00Z">
                              <w:r>
                                <w:t xml:space="preserve"> con </w:t>
                              </w:r>
                              <w:proofErr w:type="spellStart"/>
                              <w:r>
                                <w:t>el</w:t>
                              </w:r>
                              <w:proofErr w:type="spellEnd"/>
                              <w:r>
                                <w:t xml:space="preserve"> </w:t>
                              </w:r>
                            </w:ins>
                            <w:ins w:id="25" w:author="Cristofer Ibacache" w:date="2017-01-03T02:02:00Z">
                              <w:r>
                                <w:t>será</w:t>
                              </w:r>
                            </w:ins>
                            <w:ins w:id="26" w:author="Cristofer Ibacache" w:date="2017-01-03T02:01:00Z">
                              <w:r>
                                <w:t xml:space="preserve"> </w:t>
                              </w:r>
                            </w:ins>
                            <w:ins w:id="27" w:author="Cristofer Ibacache" w:date="2017-01-03T02:02:00Z">
                              <w:r>
                                <w:t xml:space="preserve">el reservar números de atención para su posterior </w:t>
                              </w:r>
                            </w:ins>
                            <w:ins w:id="28" w:author="Cristofer Ibacache" w:date="2017-01-03T02:03:00Z">
                              <w:r>
                                <w:t>confirmación</w:t>
                              </w:r>
                            </w:ins>
                            <w:ins w:id="29" w:author="Cristofer Ibacache" w:date="2017-01-03T02:02:00Z">
                              <w:r>
                                <w:t>.</w:t>
                              </w:r>
                            </w:ins>
                            <w:ins w:id="30" w:author="Cristofer Ibacache" w:date="2017-01-03T02:03:00Z">
                              <w:r>
                                <w:t xml:space="preserve"> (Principal actor del sistema)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2F49" id="_x0000_s1030" type="#_x0000_t202" style="position:absolute;margin-left:97.8pt;margin-top:6.75pt;width:367.6pt;height:3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" fillcolor="#0f6fc6 [3204]" strokecolor="#073662 [1604]" strokeweight="1pt">
                <v:textbox>
                  <w:txbxContent>
                    <w:p w14:paraId="3F2ED4E7" w14:textId="77777777" w:rsidR="005042C8" w:rsidRDefault="005042C8" w:rsidP="005042C8">
                      <w:r>
                        <w:t xml:space="preserve">El actor CLIENTE tendrá relación con el </w:t>
                      </w:r>
                      <w:del w:id="31" w:author="Cristofer Ibacache" w:date="2017-01-03T02:01:00Z">
                        <w:r w:rsidDel="005042C8">
                          <w:delText>vendedor, solicitando los procesos de ARRIENDO, VENTA Y COMPRA de vehículo.</w:delText>
                        </w:r>
                      </w:del>
                      <w:ins w:id="32" w:author="Cristofer Ibacache" w:date="2017-01-03T02:01:00Z">
                        <w:r>
                          <w:t xml:space="preserve">sistema, su principal </w:t>
                        </w:r>
                      </w:ins>
                      <w:ins w:id="33" w:author="Cristofer Ibacache" w:date="2017-01-03T02:02:00Z">
                        <w:r>
                          <w:t>interacción</w:t>
                        </w:r>
                      </w:ins>
                      <w:ins w:id="34" w:author="Cristofer Ibacache" w:date="2017-01-03T02:01:00Z">
                        <w:r>
                          <w:t xml:space="preserve"> con </w:t>
                        </w:r>
                        <w:proofErr w:type="spellStart"/>
                        <w:r>
                          <w:t>el</w:t>
                        </w:r>
                        <w:proofErr w:type="spellEnd"/>
                        <w:r>
                          <w:t xml:space="preserve"> </w:t>
                        </w:r>
                      </w:ins>
                      <w:ins w:id="35" w:author="Cristofer Ibacache" w:date="2017-01-03T02:02:00Z">
                        <w:r>
                          <w:t>será</w:t>
                        </w:r>
                      </w:ins>
                      <w:ins w:id="36" w:author="Cristofer Ibacache" w:date="2017-01-03T02:01:00Z">
                        <w:r>
                          <w:t xml:space="preserve"> </w:t>
                        </w:r>
                      </w:ins>
                      <w:ins w:id="37" w:author="Cristofer Ibacache" w:date="2017-01-03T02:02:00Z">
                        <w:r>
                          <w:t xml:space="preserve">el reservar números de atención para su posterior </w:t>
                        </w:r>
                      </w:ins>
                      <w:ins w:id="38" w:author="Cristofer Ibacache" w:date="2017-01-03T02:03:00Z">
                        <w:r>
                          <w:t>confirmación</w:t>
                        </w:r>
                      </w:ins>
                      <w:ins w:id="39" w:author="Cristofer Ibacache" w:date="2017-01-03T02:02:00Z">
                        <w:r>
                          <w:t>.</w:t>
                        </w:r>
                      </w:ins>
                      <w:ins w:id="40" w:author="Cristofer Ibacache" w:date="2017-01-03T02:03:00Z">
                        <w:r>
                          <w:t xml:space="preserve"> (Principal actor del sistema)</w:t>
                        </w:r>
                      </w:ins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1C3C9C" w14:textId="32DC2E45" w:rsidR="00D6178D" w:rsidRDefault="00D6178D" w:rsidP="00AC47D6"/>
    <w:p w14:paraId="7C4E08FB" w14:textId="2F664D25" w:rsidR="00D6178D" w:rsidRDefault="00D6178D" w:rsidP="00AC47D6"/>
    <w:p w14:paraId="58BB7CFE" w14:textId="5BE9FC26" w:rsidR="00D6178D" w:rsidRDefault="00D6178D" w:rsidP="00AC47D6"/>
    <w:p w14:paraId="2BB70733" w14:textId="77777777" w:rsidR="00D6178D" w:rsidRDefault="00D6178D" w:rsidP="00AC47D6"/>
    <w:p w14:paraId="279BEAB9" w14:textId="77777777" w:rsidR="00D6178D" w:rsidRDefault="00D6178D" w:rsidP="00AC47D6"/>
    <w:p w14:paraId="238881B7" w14:textId="77777777" w:rsidR="00D6178D" w:rsidRDefault="00D6178D" w:rsidP="00AC47D6"/>
    <w:p w14:paraId="46E52066" w14:textId="77777777" w:rsidR="00D6178D" w:rsidRDefault="00D6178D" w:rsidP="00AC47D6"/>
    <w:p w14:paraId="5F18B781" w14:textId="77777777" w:rsidR="00D6178D" w:rsidRDefault="00D6178D" w:rsidP="00AC47D6"/>
    <w:p w14:paraId="5244B085" w14:textId="77777777" w:rsidR="00D6178D" w:rsidRDefault="00D6178D" w:rsidP="00AC47D6"/>
    <w:p w14:paraId="3034C44C" w14:textId="77777777" w:rsidR="00D6178D" w:rsidRDefault="00D6178D" w:rsidP="00AC47D6"/>
    <w:p w14:paraId="735B5340" w14:textId="77777777" w:rsidR="00D6178D" w:rsidRDefault="00D6178D" w:rsidP="00AC47D6"/>
    <w:p w14:paraId="1195AE92" w14:textId="2B0FAA12" w:rsidR="00476AC8" w:rsidRDefault="00476AC8" w:rsidP="00AC47D6">
      <w:pPr>
        <w:rPr>
          <w:ins w:id="41" w:author="EVELYN CAROLINA MUNOZ CACERES" w:date="2017-01-04T01:45:00Z"/>
        </w:rPr>
      </w:pPr>
    </w:p>
    <w:p w14:paraId="12FC3A9A" w14:textId="629E1958" w:rsidR="000116F0" w:rsidRDefault="000116F0" w:rsidP="00AC47D6">
      <w:pPr>
        <w:rPr>
          <w:ins w:id="42" w:author="EVELYN CAROLINA MUNOZ CACERES" w:date="2017-01-04T01:45:00Z"/>
        </w:rPr>
      </w:pPr>
    </w:p>
    <w:p w14:paraId="663F2B65" w14:textId="2070A726" w:rsidR="000116F0" w:rsidRDefault="000116F0" w:rsidP="00AC47D6">
      <w:pPr>
        <w:rPr>
          <w:ins w:id="43" w:author="EVELYN CAROLINA MUNOZ CACERES" w:date="2017-01-04T01:45:00Z"/>
        </w:rPr>
      </w:pPr>
    </w:p>
    <w:p w14:paraId="1CC90E09" w14:textId="77777777" w:rsidR="000116F0" w:rsidRDefault="000116F0" w:rsidP="00AC47D6"/>
    <w:p w14:paraId="3656D54E" w14:textId="77777777" w:rsidR="00E95319" w:rsidRDefault="00E95319" w:rsidP="00BD7C61">
      <w:pPr>
        <w:pStyle w:val="Ttulo2"/>
      </w:pPr>
      <w:r>
        <w:lastRenderedPageBreak/>
        <w:t xml:space="preserve">Diagramas Generales de </w:t>
      </w:r>
      <w:r w:rsidRPr="00BD7C61">
        <w:t>Casos</w:t>
      </w:r>
      <w:r>
        <w:t xml:space="preserve"> de Uso del Sistema de Atención de </w:t>
      </w:r>
      <w:commentRangeStart w:id="44"/>
      <w:commentRangeStart w:id="45"/>
      <w:r>
        <w:t>Tickets</w:t>
      </w:r>
      <w:commentRangeEnd w:id="44"/>
      <w:r w:rsidR="005042C8">
        <w:rPr>
          <w:rStyle w:val="Refdecomentario"/>
          <w:rFonts w:asciiTheme="minorHAnsi" w:eastAsiaTheme="minorHAnsi" w:hAnsiTheme="minorHAnsi" w:cstheme="minorBidi"/>
          <w:color w:val="auto"/>
        </w:rPr>
        <w:commentReference w:id="44"/>
      </w:r>
      <w:commentRangeEnd w:id="45"/>
      <w:r w:rsidR="000116F0">
        <w:rPr>
          <w:rStyle w:val="Refdecomentario"/>
          <w:rFonts w:asciiTheme="minorHAnsi" w:eastAsiaTheme="minorHAnsi" w:hAnsiTheme="minorHAnsi" w:cstheme="minorBidi"/>
          <w:color w:val="auto"/>
        </w:rPr>
        <w:commentReference w:id="45"/>
      </w:r>
    </w:p>
    <w:p w14:paraId="3C41E901" w14:textId="77777777" w:rsidR="00E95319" w:rsidRDefault="00E95319" w:rsidP="00AC47D6"/>
    <w:p w14:paraId="479492C5" w14:textId="77777777" w:rsidR="00E95319" w:rsidRDefault="00E95319" w:rsidP="00AC47D6"/>
    <w:p w14:paraId="29CF6D61" w14:textId="77777777" w:rsidR="0044716E" w:rsidRDefault="00EF2BFB" w:rsidP="00AC47D6">
      <w:r w:rsidRPr="0044716E">
        <w:rPr>
          <w:noProof/>
          <w:lang w:eastAsia="es-CL"/>
        </w:rPr>
        <w:drawing>
          <wp:inline distT="0" distB="0" distL="0" distR="0" wp14:anchorId="1A4BD3F4" wp14:editId="6A0EF30E">
            <wp:extent cx="4466705" cy="3757353"/>
            <wp:effectExtent l="0" t="0" r="0" b="0"/>
            <wp:docPr id="1" name="Imagen 1" descr="C:\Users\Evelyn\Documents\GitHub\Sistema-de-Atencion\casouso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yn\Documents\GitHub\Sistema-de-Atencion\casouso Gener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19" cy="376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E59A" w14:textId="77777777" w:rsidR="00E95319" w:rsidRDefault="00E95319" w:rsidP="00AC47D6"/>
    <w:p w14:paraId="4BAC03BC" w14:textId="77777777" w:rsidR="00E95319" w:rsidRDefault="00E95319" w:rsidP="00AC47D6"/>
    <w:p w14:paraId="21182561" w14:textId="77777777" w:rsidR="00476AC8" w:rsidRDefault="00E95319" w:rsidP="00AC47D6">
      <w:r w:rsidRPr="00476AC8">
        <w:rPr>
          <w:noProof/>
          <w:lang w:eastAsia="es-CL"/>
        </w:rPr>
        <w:drawing>
          <wp:inline distT="0" distB="0" distL="0" distR="0" wp14:anchorId="5A8F61DC" wp14:editId="49AA25D7">
            <wp:extent cx="5612130" cy="2698115"/>
            <wp:effectExtent l="0" t="0" r="7620" b="6985"/>
            <wp:docPr id="21" name="Imagen 21" descr="C:\Users\Evelyn\Documents\GitHub\Sistema-de-Atencion\moduloaten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lyn\Documents\GitHub\Sistema-de-Atencion\moduloatenc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CB29" w14:textId="77777777" w:rsidR="00E95319" w:rsidRDefault="00E95319" w:rsidP="00AC47D6"/>
    <w:p w14:paraId="6DA4C453" w14:textId="77777777" w:rsidR="00E95319" w:rsidRDefault="00EF2BFB" w:rsidP="00BD7C61">
      <w:pPr>
        <w:pStyle w:val="Ttulo2"/>
      </w:pPr>
      <w:r>
        <w:lastRenderedPageBreak/>
        <w:t>Descripción Particular de Casos de Usos</w:t>
      </w:r>
    </w:p>
    <w:p w14:paraId="650C9B96" w14:textId="77777777" w:rsidR="00EF2BFB" w:rsidRDefault="00EF2BFB" w:rsidP="00AC47D6">
      <w:pPr>
        <w:rPr>
          <w:rFonts w:ascii="Trebuchet MS" w:hAnsi="Trebuchet MS" w:cs="Tahoma"/>
          <w:color w:val="17406D" w:themeColor="text2"/>
        </w:rPr>
      </w:pPr>
    </w:p>
    <w:p w14:paraId="2FB9B803" w14:textId="77777777" w:rsidR="00EF2BFB" w:rsidRDefault="00EF2BFB" w:rsidP="00AC47D6">
      <w:pPr>
        <w:rPr>
          <w:rFonts w:ascii="Trebuchet MS" w:hAnsi="Trebuchet MS" w:cs="Tahoma"/>
          <w:color w:val="17406D" w:themeColor="text2"/>
        </w:rPr>
      </w:pPr>
    </w:p>
    <w:p w14:paraId="02D521DC" w14:textId="77777777" w:rsidR="00E95319" w:rsidRDefault="00E95319" w:rsidP="00AC47D6">
      <w:pPr>
        <w:rPr>
          <w:rFonts w:ascii="Trebuchet MS" w:hAnsi="Trebuchet MS" w:cs="Tahoma"/>
          <w:color w:val="17406D" w:themeColor="text2"/>
        </w:rPr>
      </w:pPr>
    </w:p>
    <w:p w14:paraId="4580B56F" w14:textId="77777777" w:rsidR="009D5336" w:rsidRDefault="00EF2BFB" w:rsidP="00EF2BFB">
      <w:pPr>
        <w:jc w:val="center"/>
        <w:rPr>
          <w:rFonts w:ascii="Trebuchet MS" w:hAnsi="Trebuchet MS" w:cs="Tahoma"/>
          <w:color w:val="17406D" w:themeColor="text2"/>
        </w:rPr>
      </w:pPr>
      <w:r w:rsidRPr="009D5336">
        <w:rPr>
          <w:rFonts w:ascii="Trebuchet MS" w:hAnsi="Trebuchet MS" w:cs="Tahoma"/>
          <w:noProof/>
          <w:color w:val="17406D" w:themeColor="text2"/>
          <w:lang w:eastAsia="es-CL"/>
        </w:rPr>
        <w:drawing>
          <wp:inline distT="0" distB="0" distL="0" distR="0" wp14:anchorId="1F7A78AE" wp14:editId="3874814E">
            <wp:extent cx="3577868" cy="252706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83" cy="26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4C39" w14:textId="77777777" w:rsidR="00EF2BFB" w:rsidRDefault="00EF2BFB" w:rsidP="00EF2BFB">
      <w:pPr>
        <w:jc w:val="center"/>
        <w:rPr>
          <w:rFonts w:ascii="Trebuchet MS" w:hAnsi="Trebuchet MS" w:cs="Tahoma"/>
          <w:color w:val="17406D" w:themeColor="text2"/>
        </w:rPr>
      </w:pPr>
    </w:p>
    <w:p w14:paraId="7A2222EF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0AA33153" w14:textId="77777777" w:rsidR="00E95319" w:rsidRDefault="00E95319" w:rsidP="00AC47D6">
      <w:r>
        <w:rPr>
          <w:rFonts w:ascii="Trebuchet MS" w:hAnsi="Trebuchet MS" w:cs="Tahoma"/>
          <w:color w:val="17406D" w:themeColor="text2"/>
        </w:rPr>
        <w:t>CU-001</w:t>
      </w:r>
      <w:r w:rsidRPr="00422DAE">
        <w:rPr>
          <w:rFonts w:ascii="Trebuchet MS" w:hAnsi="Trebuchet MS" w:cs="Tahoma"/>
          <w:color w:val="17406D" w:themeColor="text2"/>
        </w:rPr>
        <w:t xml:space="preserve"> </w:t>
      </w:r>
      <w:proofErr w:type="spellStart"/>
      <w:r>
        <w:rPr>
          <w:rFonts w:ascii="Trebuchet MS" w:hAnsi="Trebuchet MS" w:cs="Tahoma"/>
          <w:color w:val="17406D" w:themeColor="text2"/>
        </w:rPr>
        <w:t>Login</w:t>
      </w:r>
      <w:proofErr w:type="spellEnd"/>
      <w:r>
        <w:rPr>
          <w:rFonts w:ascii="Trebuchet MS" w:hAnsi="Trebuchet MS" w:cs="Tahoma"/>
          <w:color w:val="17406D" w:themeColor="text2"/>
        </w:rPr>
        <w:t xml:space="preserve"> al sistema</w:t>
      </w:r>
      <w:r w:rsidRPr="0020671D">
        <w:fldChar w:fldCharType="begin"/>
      </w:r>
      <w:r w:rsidRPr="0020671D">
        <w:instrText xml:space="preserve"> XE "7.3.1</w:instrText>
      </w:r>
      <w:r w:rsidRPr="0020671D">
        <w:tab/>
        <w:instrText xml:space="preserve">CU-001 Nombre del Caso de Uso" </w:instrText>
      </w:r>
      <w:r w:rsidRPr="0020671D">
        <w:fldChar w:fldCharType="end"/>
      </w:r>
      <w:r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44716E" w:rsidRPr="0020671D" w14:paraId="531045A9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31A7F26D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30C1F0F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proofErr w:type="spellStart"/>
            <w:r>
              <w:rPr>
                <w:rFonts w:ascii="Trebuchet MS" w:hAnsi="Trebuchet MS" w:cs="Tahoma"/>
                <w:b/>
                <w:color w:val="17406D" w:themeColor="text2"/>
              </w:rPr>
              <w:t>Login</w:t>
            </w:r>
            <w:proofErr w:type="spellEnd"/>
            <w:r>
              <w:rPr>
                <w:rFonts w:ascii="Trebuchet MS" w:hAnsi="Trebuchet MS" w:cs="Tahoma"/>
                <w:b/>
                <w:color w:val="17406D" w:themeColor="text2"/>
              </w:rPr>
              <w:t xml:space="preserve"> al Sistema</w:t>
            </w:r>
          </w:p>
        </w:tc>
      </w:tr>
      <w:tr w:rsidR="0044716E" w:rsidRPr="0020671D" w14:paraId="62903BCF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D3B9D" w14:textId="77777777" w:rsidR="0044716E" w:rsidRPr="0044716E" w:rsidRDefault="0044716E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57F4B9FE" w14:textId="77777777" w:rsidR="0044716E" w:rsidRPr="00F34F6B" w:rsidRDefault="0044716E" w:rsidP="0044716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 w:rsidR="00476AC8">
              <w:rPr>
                <w:rFonts w:ascii="Trebuchet MS" w:hAnsi="Trebuchet MS" w:cs="Tahoma"/>
                <w:color w:val="17406D" w:themeColor="text2"/>
              </w:rPr>
              <w:t xml:space="preserve"> uso se inicia cuando el cliente</w:t>
            </w:r>
            <w:r w:rsidRPr="0044716E">
              <w:rPr>
                <w:rFonts w:ascii="Trebuchet MS" w:hAnsi="Trebuchet MS" w:cs="Tahoma"/>
                <w:color w:val="17406D" w:themeColor="text2"/>
              </w:rPr>
              <w:t xml:space="preserve"> desea ingresar al sistema de tickets.</w:t>
            </w:r>
          </w:p>
        </w:tc>
      </w:tr>
      <w:tr w:rsidR="0044716E" w:rsidRPr="0020671D" w14:paraId="294496B3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535BAD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62F0CFC4" w14:textId="77777777" w:rsidR="0044716E" w:rsidRPr="00F34F6B" w:rsidRDefault="00476AC8" w:rsidP="0044716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4B5F7CD3" w14:textId="77777777" w:rsidR="0044716E" w:rsidRPr="0020671D" w:rsidRDefault="0044716E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4716E" w:rsidRPr="0020671D" w14:paraId="4128B3DC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CDCD99" w14:textId="77777777" w:rsidR="0044716E" w:rsidRPr="0020671D" w:rsidRDefault="0044716E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345522E6" w14:textId="77777777" w:rsidR="00476AC8" w:rsidRPr="00476AC8" w:rsidRDefault="0044716E" w:rsidP="00476AC8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debe haberse </w:t>
            </w:r>
            <w:r w:rsidR="00476AC8">
              <w:rPr>
                <w:rFonts w:ascii="Trebuchet MS" w:hAnsi="Trebuchet MS" w:cs="Tahoma"/>
                <w:color w:val="17406D" w:themeColor="text2"/>
              </w:rPr>
              <w:t>autentificado como usuario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dentro del sistema. </w:t>
            </w:r>
          </w:p>
        </w:tc>
      </w:tr>
    </w:tbl>
    <w:p w14:paraId="5188E4C0" w14:textId="77777777" w:rsidR="00E95319" w:rsidRDefault="00E95319"/>
    <w:p w14:paraId="0BBC6DD3" w14:textId="77777777" w:rsidR="00E95319" w:rsidRDefault="00E95319"/>
    <w:p w14:paraId="56CDE37C" w14:textId="77777777" w:rsidR="009D5336" w:rsidRDefault="009D5336"/>
    <w:p w14:paraId="339CEFDA" w14:textId="77777777" w:rsidR="009D5336" w:rsidRDefault="009D5336"/>
    <w:p w14:paraId="26AA55F0" w14:textId="77777777" w:rsidR="009D5336" w:rsidRDefault="009D5336"/>
    <w:p w14:paraId="6FAFA68F" w14:textId="77777777" w:rsidR="00EF2BFB" w:rsidRDefault="00EF2BFB"/>
    <w:p w14:paraId="4095BC01" w14:textId="77777777" w:rsidR="00EF2BFB" w:rsidRDefault="00BD7C61" w:rsidP="00EF2BFB">
      <w:pPr>
        <w:jc w:val="center"/>
        <w:rPr>
          <w:noProof/>
          <w:lang w:eastAsia="es-CL"/>
        </w:rPr>
      </w:pPr>
      <w:r w:rsidRPr="00BD7C61">
        <w:rPr>
          <w:noProof/>
          <w:lang w:eastAsia="es-CL"/>
        </w:rPr>
        <w:lastRenderedPageBreak/>
        <w:drawing>
          <wp:inline distT="0" distB="0" distL="0" distR="0" wp14:anchorId="68915BDC" wp14:editId="2B7DEE8D">
            <wp:extent cx="5185534" cy="297595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01" cy="29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62C" w14:textId="77777777" w:rsidR="00EF2BFB" w:rsidRDefault="00EF2BFB" w:rsidP="00EF2BFB">
      <w:pPr>
        <w:jc w:val="center"/>
        <w:rPr>
          <w:noProof/>
          <w:lang w:eastAsia="es-CL"/>
        </w:rPr>
      </w:pPr>
    </w:p>
    <w:p w14:paraId="5EDD1E95" w14:textId="77777777" w:rsidR="00EF2BFB" w:rsidRDefault="00EF2BFB"/>
    <w:p w14:paraId="63EB29D8" w14:textId="77777777" w:rsidR="00E95319" w:rsidRDefault="00E95319">
      <w:r>
        <w:rPr>
          <w:rFonts w:ascii="Trebuchet MS" w:hAnsi="Trebuchet MS" w:cs="Tahoma"/>
          <w:color w:val="17406D" w:themeColor="text2"/>
        </w:rPr>
        <w:t xml:space="preserve">CU-002 Registrar en el Sistema </w:t>
      </w:r>
      <w:r w:rsidRPr="0020671D">
        <w:fldChar w:fldCharType="begin"/>
      </w:r>
      <w:r w:rsidRPr="0020671D">
        <w:instrText xml:space="preserve"> XE "7.3.1</w:instrText>
      </w:r>
      <w:r w:rsidRPr="0020671D">
        <w:tab/>
        <w:instrText xml:space="preserve">CU-001 Nombre del Caso de Uso" </w:instrText>
      </w:r>
      <w:r w:rsidRPr="0020671D">
        <w:fldChar w:fldCharType="end"/>
      </w:r>
      <w:r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E95319" w:rsidRPr="0020671D" w14:paraId="49D1DAA7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FB13D00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5D7E1AAA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Registrar en el Sistema</w:t>
            </w:r>
          </w:p>
        </w:tc>
      </w:tr>
      <w:tr w:rsidR="00E95319" w:rsidRPr="0020671D" w14:paraId="5184A891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BE0BEB" w14:textId="77777777" w:rsidR="00E95319" w:rsidRPr="0044716E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1FDBE248" w14:textId="77777777" w:rsidR="00E95319" w:rsidRPr="00F34F6B" w:rsidRDefault="00E95319" w:rsidP="00E95319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el cliente</w:t>
            </w:r>
            <w:r w:rsidRPr="0044716E">
              <w:rPr>
                <w:rFonts w:ascii="Trebuchet MS" w:hAnsi="Trebuchet MS" w:cs="Tahoma"/>
                <w:color w:val="17406D" w:themeColor="text2"/>
              </w:rPr>
              <w:t xml:space="preserve"> </w:t>
            </w:r>
            <w:r>
              <w:rPr>
                <w:rFonts w:ascii="Trebuchet MS" w:hAnsi="Trebuchet MS" w:cs="Tahoma"/>
                <w:color w:val="17406D" w:themeColor="text2"/>
              </w:rPr>
              <w:t>no está registrado en el sistema de atención por medio de tickets y desea darse de alta dentro del mismo</w:t>
            </w:r>
          </w:p>
        </w:tc>
      </w:tr>
      <w:tr w:rsidR="00E95319" w:rsidRPr="0020671D" w14:paraId="55D46959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3964B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60E9B05B" w14:textId="77777777" w:rsidR="00E95319" w:rsidRPr="00F34F6B" w:rsidRDefault="00E95319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001F8F98" w14:textId="77777777" w:rsidR="00E95319" w:rsidRPr="0020671D" w:rsidRDefault="00E95319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6BF6F31B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B5C9A0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4104B094" w14:textId="77777777" w:rsidR="00E95319" w:rsidRPr="00476AC8" w:rsidRDefault="00E95319" w:rsidP="00E95319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no debe estar registrado dentro del sistema de atención. </w:t>
            </w:r>
          </w:p>
        </w:tc>
      </w:tr>
    </w:tbl>
    <w:p w14:paraId="7BD94EBD" w14:textId="77777777" w:rsidR="00476AC8" w:rsidRDefault="00476AC8"/>
    <w:p w14:paraId="5AAE9348" w14:textId="77777777" w:rsidR="00EF2BFB" w:rsidRDefault="00EF2BFB"/>
    <w:p w14:paraId="76551D46" w14:textId="77777777" w:rsidR="00EF2BFB" w:rsidRDefault="00EF2BFB"/>
    <w:p w14:paraId="3A510AC1" w14:textId="77777777" w:rsidR="00EF2BFB" w:rsidRDefault="00EF2BFB" w:rsidP="00EF2BFB">
      <w:pPr>
        <w:jc w:val="center"/>
      </w:pPr>
      <w:r w:rsidRPr="00EF2BFB">
        <w:rPr>
          <w:noProof/>
          <w:lang w:eastAsia="es-CL"/>
        </w:rPr>
        <w:lastRenderedPageBreak/>
        <w:drawing>
          <wp:inline distT="0" distB="0" distL="0" distR="0" wp14:anchorId="193552B8" wp14:editId="2DB318DD">
            <wp:extent cx="4606145" cy="2643447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34" cy="26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5F8F" w14:textId="77777777" w:rsidR="00EF2BFB" w:rsidRDefault="00EF2BFB" w:rsidP="00EF2BFB"/>
    <w:p w14:paraId="3F5CDBCC" w14:textId="77777777" w:rsidR="00EF2BFB" w:rsidRDefault="00EF2BFB" w:rsidP="00EF2BFB">
      <w:pPr>
        <w:rPr>
          <w:rFonts w:ascii="Trebuchet MS" w:hAnsi="Trebuchet MS" w:cs="Tahoma"/>
          <w:color w:val="17406D" w:themeColor="text2"/>
        </w:rPr>
      </w:pPr>
    </w:p>
    <w:p w14:paraId="6868FBB2" w14:textId="77777777" w:rsidR="00EF2BFB" w:rsidRPr="00F22BD5" w:rsidRDefault="00BD7C61" w:rsidP="00EF2BFB">
      <w:pPr>
        <w:rPr>
          <w:rFonts w:ascii="Trebuchet MS" w:hAnsi="Trebuchet MS" w:cs="Tahoma"/>
          <w:color w:val="17406D" w:themeColor="text2"/>
        </w:rPr>
      </w:pPr>
      <w:r>
        <w:rPr>
          <w:rFonts w:ascii="Trebuchet MS" w:hAnsi="Trebuchet MS" w:cs="Tahoma"/>
          <w:color w:val="17406D" w:themeColor="text2"/>
        </w:rPr>
        <w:t>CU-003</w:t>
      </w:r>
      <w:r w:rsidR="00EF2BFB">
        <w:rPr>
          <w:rFonts w:ascii="Trebuchet MS" w:hAnsi="Trebuchet MS" w:cs="Tahoma"/>
          <w:color w:val="17406D" w:themeColor="text2"/>
        </w:rPr>
        <w:t xml:space="preserve"> Selección de Sucursal</w:t>
      </w:r>
      <w:r w:rsidR="00EF2BFB" w:rsidRPr="00F22BD5">
        <w:rPr>
          <w:rFonts w:ascii="Trebuchet MS" w:hAnsi="Trebuchet MS" w:cs="Tahoma"/>
          <w:color w:val="17406D" w:themeColor="text2"/>
        </w:rPr>
        <w:fldChar w:fldCharType="begin"/>
      </w:r>
      <w:r w:rsidR="00EF2BFB" w:rsidRPr="00F22BD5">
        <w:rPr>
          <w:rFonts w:ascii="Trebuchet MS" w:hAnsi="Trebuchet MS" w:cs="Tahoma"/>
          <w:color w:val="17406D" w:themeColor="text2"/>
        </w:rPr>
        <w:instrText xml:space="preserve"> XE "7.3.1</w:instrText>
      </w:r>
      <w:r w:rsidR="00EF2BFB" w:rsidRPr="00F22BD5">
        <w:rPr>
          <w:rFonts w:ascii="Trebuchet MS" w:hAnsi="Trebuchet MS" w:cs="Tahoma"/>
          <w:color w:val="17406D" w:themeColor="text2"/>
        </w:rPr>
        <w:tab/>
        <w:instrText xml:space="preserve">CU-001 Nombre del Caso de Uso" </w:instrText>
      </w:r>
      <w:r w:rsidR="00EF2BFB" w:rsidRPr="00F22BD5">
        <w:rPr>
          <w:rFonts w:ascii="Trebuchet MS" w:hAnsi="Trebuchet MS" w:cs="Tahoma"/>
          <w:color w:val="17406D" w:themeColor="text2"/>
        </w:rPr>
        <w:fldChar w:fldCharType="end"/>
      </w:r>
      <w:r w:rsidR="00EF2BFB" w:rsidRPr="00F22BD5">
        <w:rPr>
          <w:rFonts w:ascii="Trebuchet MS" w:hAnsi="Trebuchet MS" w:cs="Tahoma"/>
          <w:color w:val="17406D" w:themeColor="text2"/>
        </w:rPr>
        <w:t xml:space="preserve"> y Comercio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EF2BFB" w:rsidRPr="0020671D" w14:paraId="3F8C1C60" w14:textId="77777777" w:rsidTr="003A5132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E8CCCA9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A941F93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Selección de Sucursal y Comercio</w:t>
            </w:r>
          </w:p>
        </w:tc>
      </w:tr>
      <w:tr w:rsidR="00EF2BFB" w:rsidRPr="0020671D" w14:paraId="7D077B84" w14:textId="77777777" w:rsidTr="003A5132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295DC5" w14:textId="77777777" w:rsidR="00EF2BFB" w:rsidRPr="0044716E" w:rsidRDefault="00EF2BFB" w:rsidP="003A5132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36FF5909" w14:textId="77777777" w:rsidR="00EF2BFB" w:rsidRPr="00F34F6B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el necesita realizar la solicitud de atención, y para ello debe seleccionar dentro de la lista disponible el comercio y la sucursal a la cual solicitará número de atención.</w:t>
            </w:r>
          </w:p>
        </w:tc>
      </w:tr>
      <w:tr w:rsidR="00EF2BFB" w:rsidRPr="0020671D" w14:paraId="6FBD2F58" w14:textId="77777777" w:rsidTr="003A5132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A8193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4AE99960" w14:textId="77777777" w:rsidR="00EF2BFB" w:rsidRPr="00F34F6B" w:rsidRDefault="00EF2BFB" w:rsidP="003A5132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7EADE1D2" w14:textId="77777777" w:rsidR="00EF2BFB" w:rsidRPr="0020671D" w:rsidRDefault="00EF2BFB" w:rsidP="003A5132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F2BFB" w:rsidRPr="0020671D" w14:paraId="55C77965" w14:textId="77777777" w:rsidTr="003A5132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C0D3" w14:textId="77777777" w:rsidR="00EF2BFB" w:rsidRPr="0020671D" w:rsidRDefault="00EF2BFB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50E7557D" w14:textId="77777777" w:rsidR="00EF2BFB" w:rsidRPr="00476AC8" w:rsidRDefault="00EF2BFB" w:rsidP="003A5132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debe estar registrado dentro del sistema y no tener un número de atención en curso dentro de la sucursal del comercio escogido. </w:t>
            </w:r>
          </w:p>
        </w:tc>
      </w:tr>
    </w:tbl>
    <w:p w14:paraId="6089017D" w14:textId="77777777" w:rsidR="00EF2BFB" w:rsidRDefault="00EF2BFB"/>
    <w:p w14:paraId="030B0489" w14:textId="77777777" w:rsidR="00EF2BFB" w:rsidRDefault="00EF2BFB"/>
    <w:p w14:paraId="58B9B35D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6722EE72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42227F54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407B9348" w14:textId="77777777" w:rsidR="00EF2BFB" w:rsidRDefault="00EF2BFB" w:rsidP="00EF2BFB">
      <w:pPr>
        <w:jc w:val="center"/>
        <w:rPr>
          <w:rFonts w:ascii="Trebuchet MS" w:hAnsi="Trebuchet MS" w:cs="Tahoma"/>
          <w:color w:val="17406D" w:themeColor="text2"/>
        </w:rPr>
      </w:pPr>
      <w:r w:rsidRPr="00EF2BFB">
        <w:rPr>
          <w:rFonts w:ascii="Trebuchet MS" w:hAnsi="Trebuchet MS" w:cs="Tahoma"/>
          <w:noProof/>
          <w:color w:val="17406D" w:themeColor="text2"/>
          <w:lang w:eastAsia="es-CL"/>
        </w:rPr>
        <w:lastRenderedPageBreak/>
        <w:drawing>
          <wp:inline distT="0" distB="0" distL="0" distR="0" wp14:anchorId="4ACD9CB8" wp14:editId="4D020ECB">
            <wp:extent cx="4866873" cy="2793077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19" cy="280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FBDC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7C44046E" w14:textId="77777777" w:rsidR="00EF2BFB" w:rsidRDefault="00EF2BFB">
      <w:pPr>
        <w:rPr>
          <w:rFonts w:ascii="Trebuchet MS" w:hAnsi="Trebuchet MS" w:cs="Tahoma"/>
          <w:color w:val="17406D" w:themeColor="text2"/>
        </w:rPr>
      </w:pPr>
    </w:p>
    <w:p w14:paraId="586AE42C" w14:textId="77777777" w:rsidR="009D5336" w:rsidRDefault="00BD7C61">
      <w:r>
        <w:rPr>
          <w:rFonts w:ascii="Trebuchet MS" w:hAnsi="Trebuchet MS" w:cs="Tahoma"/>
          <w:color w:val="17406D" w:themeColor="text2"/>
        </w:rPr>
        <w:t>CU-004</w:t>
      </w:r>
      <w:r w:rsidR="009D5336">
        <w:rPr>
          <w:rFonts w:ascii="Trebuchet MS" w:hAnsi="Trebuchet MS" w:cs="Tahoma"/>
          <w:color w:val="17406D" w:themeColor="text2"/>
        </w:rPr>
        <w:t xml:space="preserve"> Solicitar Número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9D5336" w:rsidRPr="0020671D" w14:paraId="651705DE" w14:textId="77777777" w:rsidTr="003A5132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7C061B3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4A70D137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Solicitar Número</w:t>
            </w:r>
          </w:p>
        </w:tc>
      </w:tr>
      <w:tr w:rsidR="009D5336" w:rsidRPr="0020671D" w14:paraId="4AA6C68A" w14:textId="77777777" w:rsidTr="003A5132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8FC27" w14:textId="77777777" w:rsidR="009D5336" w:rsidRPr="0044716E" w:rsidRDefault="009D5336" w:rsidP="003A5132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6DFE2A39" w14:textId="77777777" w:rsidR="009D5336" w:rsidRPr="00F34F6B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El caso de uso se inicia cuando el cliente ha ingresado al sistema y selecciona solicitar número de atención.</w:t>
            </w:r>
          </w:p>
        </w:tc>
      </w:tr>
      <w:tr w:rsidR="009D5336" w:rsidRPr="0020671D" w14:paraId="6BCA35B3" w14:textId="77777777" w:rsidTr="003A5132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1B8375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698F0BD9" w14:textId="77777777" w:rsidR="009D5336" w:rsidRPr="00F34F6B" w:rsidRDefault="009D5336" w:rsidP="003A5132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2FC676D9" w14:textId="77777777" w:rsidR="009D5336" w:rsidRPr="0020671D" w:rsidRDefault="009D5336" w:rsidP="003A5132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9D5336" w:rsidRPr="0020671D" w14:paraId="7FA80811" w14:textId="77777777" w:rsidTr="003A5132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7E7973" w14:textId="77777777" w:rsidR="009D5336" w:rsidRPr="0020671D" w:rsidRDefault="009D5336" w:rsidP="003A5132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5F05E17B" w14:textId="77777777" w:rsidR="009D5336" w:rsidRPr="00476AC8" w:rsidRDefault="009D5336" w:rsidP="009D5336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>El usuario debe haber ingresado al sistema y no tener número pendiente en la sucursal en la que va a pedir atención.</w:t>
            </w:r>
          </w:p>
        </w:tc>
      </w:tr>
    </w:tbl>
    <w:p w14:paraId="6C4A72F4" w14:textId="77777777" w:rsidR="00AC47D6" w:rsidRDefault="00AC47D6"/>
    <w:p w14:paraId="7F28E15D" w14:textId="77777777" w:rsidR="00E95319" w:rsidRDefault="00E95319"/>
    <w:p w14:paraId="5E5AAE2F" w14:textId="77777777" w:rsidR="00BD7C61" w:rsidRDefault="00BD7C61" w:rsidP="00476AC8">
      <w:pPr>
        <w:rPr>
          <w:rFonts w:ascii="Trebuchet MS" w:hAnsi="Trebuchet MS" w:cs="Tahoma"/>
          <w:color w:val="17406D" w:themeColor="text2"/>
        </w:rPr>
      </w:pPr>
    </w:p>
    <w:p w14:paraId="57D93596" w14:textId="77777777" w:rsidR="00BD7C61" w:rsidRDefault="00BD7C61" w:rsidP="00476AC8">
      <w:pPr>
        <w:rPr>
          <w:rFonts w:ascii="Trebuchet MS" w:hAnsi="Trebuchet MS" w:cs="Tahoma"/>
          <w:color w:val="17406D" w:themeColor="text2"/>
        </w:rPr>
      </w:pPr>
    </w:p>
    <w:p w14:paraId="42E9A6A4" w14:textId="77777777" w:rsidR="00BD7C61" w:rsidRDefault="002467A7" w:rsidP="00476AC8">
      <w:pPr>
        <w:rPr>
          <w:rFonts w:ascii="Trebuchet MS" w:hAnsi="Trebuchet MS" w:cs="Tahoma"/>
          <w:color w:val="17406D" w:themeColor="text2"/>
        </w:rPr>
      </w:pPr>
      <w:r w:rsidRPr="002467A7">
        <w:rPr>
          <w:rFonts w:ascii="Trebuchet MS" w:hAnsi="Trebuchet MS" w:cs="Tahoma"/>
          <w:noProof/>
          <w:color w:val="17406D" w:themeColor="text2"/>
          <w:lang w:eastAsia="es-CL"/>
        </w:rPr>
        <w:lastRenderedPageBreak/>
        <w:drawing>
          <wp:inline distT="0" distB="0" distL="0" distR="0" wp14:anchorId="62FE5451" wp14:editId="51F587B5">
            <wp:extent cx="5303520" cy="339174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62" cy="33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B1AE" w14:textId="77777777" w:rsidR="00686DF0" w:rsidRDefault="00686DF0" w:rsidP="00476AC8">
      <w:pPr>
        <w:rPr>
          <w:rFonts w:ascii="Trebuchet MS" w:hAnsi="Trebuchet MS" w:cs="Tahoma"/>
          <w:color w:val="17406D" w:themeColor="text2"/>
        </w:rPr>
      </w:pPr>
    </w:p>
    <w:p w14:paraId="676F1A5A" w14:textId="77777777" w:rsidR="00476AC8" w:rsidRPr="00BD7C61" w:rsidRDefault="00E95319" w:rsidP="00476AC8">
      <w:pPr>
        <w:rPr>
          <w:rFonts w:ascii="Trebuchet MS" w:hAnsi="Trebuchet MS" w:cs="Tahoma"/>
          <w:color w:val="17406D" w:themeColor="text2"/>
        </w:rPr>
      </w:pPr>
      <w:r>
        <w:rPr>
          <w:rFonts w:ascii="Trebuchet MS" w:hAnsi="Trebuchet MS" w:cs="Tahoma"/>
          <w:color w:val="17406D" w:themeColor="text2"/>
        </w:rPr>
        <w:t>CU-003</w:t>
      </w:r>
      <w:r w:rsidR="00476AC8" w:rsidRPr="00422DAE">
        <w:rPr>
          <w:rFonts w:ascii="Trebuchet MS" w:hAnsi="Trebuchet MS" w:cs="Tahoma"/>
          <w:color w:val="17406D" w:themeColor="text2"/>
        </w:rPr>
        <w:t xml:space="preserve"> </w:t>
      </w:r>
      <w:r>
        <w:rPr>
          <w:rFonts w:ascii="Trebuchet MS" w:hAnsi="Trebuchet MS" w:cs="Tahoma"/>
          <w:color w:val="17406D" w:themeColor="text2"/>
        </w:rPr>
        <w:t>Verificar</w:t>
      </w:r>
      <w:r w:rsidR="002D4D71">
        <w:rPr>
          <w:rFonts w:ascii="Trebuchet MS" w:hAnsi="Trebuchet MS" w:cs="Tahoma"/>
          <w:color w:val="17406D" w:themeColor="text2"/>
        </w:rPr>
        <w:t xml:space="preserve"> Atención</w:t>
      </w:r>
      <w:r>
        <w:rPr>
          <w:rFonts w:ascii="Trebuchet MS" w:hAnsi="Trebuchet MS" w:cs="Tahoma"/>
          <w:color w:val="17406D" w:themeColor="text2"/>
        </w:rPr>
        <w:t xml:space="preserve"> </w:t>
      </w:r>
      <w:r w:rsidR="00476AC8" w:rsidRPr="0020671D">
        <w:fldChar w:fldCharType="begin"/>
      </w:r>
      <w:r w:rsidR="00476AC8" w:rsidRPr="0020671D">
        <w:instrText xml:space="preserve"> XE "7.3.1</w:instrText>
      </w:r>
      <w:r w:rsidR="00476AC8" w:rsidRPr="0020671D">
        <w:tab/>
        <w:instrText xml:space="preserve">CU-001 Nombre del Caso de Uso" </w:instrText>
      </w:r>
      <w:r w:rsidR="00476AC8" w:rsidRPr="0020671D">
        <w:fldChar w:fldCharType="end"/>
      </w:r>
      <w:r w:rsidR="00476AC8"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476AC8" w:rsidRPr="0020671D" w14:paraId="42520016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2C52ED1A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45EC256" w14:textId="77777777" w:rsidR="00476AC8" w:rsidRPr="0020671D" w:rsidRDefault="00E93752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Verificar Atención</w:t>
            </w:r>
          </w:p>
        </w:tc>
      </w:tr>
      <w:tr w:rsidR="00476AC8" w:rsidRPr="0020671D" w14:paraId="4A51C22E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DA1139" w14:textId="77777777" w:rsidR="00476AC8" w:rsidRPr="0044716E" w:rsidRDefault="00476AC8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6ED3B19D" w14:textId="77777777" w:rsidR="00476AC8" w:rsidRPr="00F34F6B" w:rsidRDefault="00476AC8" w:rsidP="002D4D71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el cliente</w:t>
            </w:r>
            <w:r w:rsidRPr="0044716E">
              <w:rPr>
                <w:rFonts w:ascii="Trebuchet MS" w:hAnsi="Trebuchet MS" w:cs="Tahoma"/>
                <w:color w:val="17406D" w:themeColor="text2"/>
              </w:rPr>
              <w:t xml:space="preserve"> </w:t>
            </w:r>
            <w:r w:rsidR="002D4D71">
              <w:rPr>
                <w:rFonts w:ascii="Trebuchet MS" w:hAnsi="Trebuchet MS" w:cs="Tahoma"/>
                <w:color w:val="17406D" w:themeColor="text2"/>
              </w:rPr>
              <w:t>ya ha solicitado el número de atención y el sistema verifica que tipo de atención requiere dentro de la sucursal y comercio solicitado.</w:t>
            </w:r>
            <w:r w:rsidR="00F00228">
              <w:rPr>
                <w:rFonts w:ascii="Trebuchet MS" w:hAnsi="Trebuchet MS" w:cs="Tahoma"/>
                <w:color w:val="17406D" w:themeColor="text2"/>
              </w:rPr>
              <w:t xml:space="preserve"> Además, debe estar dentro del rango de la señal wifi de la empresa o </w:t>
            </w:r>
            <w:proofErr w:type="spellStart"/>
            <w:r w:rsidR="00F00228">
              <w:rPr>
                <w:rFonts w:ascii="Trebuchet MS" w:hAnsi="Trebuchet MS" w:cs="Tahoma"/>
                <w:color w:val="17406D" w:themeColor="text2"/>
              </w:rPr>
              <w:t>bluetooth</w:t>
            </w:r>
            <w:proofErr w:type="spellEnd"/>
            <w:r w:rsidR="00F00228">
              <w:rPr>
                <w:rFonts w:ascii="Trebuchet MS" w:hAnsi="Trebuchet MS" w:cs="Tahoma"/>
                <w:color w:val="17406D" w:themeColor="text2"/>
              </w:rPr>
              <w:t>.</w:t>
            </w:r>
          </w:p>
        </w:tc>
      </w:tr>
      <w:tr w:rsidR="00476AC8" w:rsidRPr="0020671D" w14:paraId="60D4FFF9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33926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540449DC" w14:textId="77777777" w:rsidR="00476AC8" w:rsidRPr="00F34F6B" w:rsidRDefault="00476AC8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43925BB5" w14:textId="77777777" w:rsidR="00476AC8" w:rsidRPr="0020671D" w:rsidRDefault="00476AC8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476AC8" w:rsidRPr="0020671D" w14:paraId="0F75490E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74EEF2" w14:textId="77777777" w:rsidR="00476AC8" w:rsidRPr="0020671D" w:rsidRDefault="00476AC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48FF9148" w14:textId="77777777" w:rsidR="00476AC8" w:rsidRPr="00476AC8" w:rsidRDefault="00476AC8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El usuario debe haberse autentificado como usuario dentro del sistema. </w:t>
            </w:r>
            <w:r w:rsidR="00F00228">
              <w:rPr>
                <w:rFonts w:ascii="Trebuchet MS" w:hAnsi="Trebuchet MS" w:cs="Tahoma"/>
                <w:color w:val="17406D" w:themeColor="text2"/>
              </w:rPr>
              <w:t xml:space="preserve">Además, estar dentro del rango </w:t>
            </w:r>
            <w:proofErr w:type="spellStart"/>
            <w:r w:rsidR="00F00228">
              <w:rPr>
                <w:rFonts w:ascii="Trebuchet MS" w:hAnsi="Trebuchet MS" w:cs="Tahoma"/>
                <w:color w:val="17406D" w:themeColor="text2"/>
              </w:rPr>
              <w:t>bluetooth</w:t>
            </w:r>
            <w:proofErr w:type="spellEnd"/>
            <w:r w:rsidR="00F00228">
              <w:rPr>
                <w:rFonts w:ascii="Trebuchet MS" w:hAnsi="Trebuchet MS" w:cs="Tahoma"/>
                <w:color w:val="17406D" w:themeColor="text2"/>
              </w:rPr>
              <w:t xml:space="preserve"> o wifi de la sucursal en la que se ha pedido el número.</w:t>
            </w:r>
          </w:p>
        </w:tc>
      </w:tr>
    </w:tbl>
    <w:p w14:paraId="21806605" w14:textId="77777777" w:rsidR="00E95319" w:rsidRDefault="00E95319" w:rsidP="00E95319"/>
    <w:p w14:paraId="55D68FAD" w14:textId="77777777" w:rsidR="00BD7C61" w:rsidRDefault="00BD7C61">
      <w:pPr>
        <w:rPr>
          <w:rFonts w:ascii="Trebuchet MS" w:hAnsi="Trebuchet MS" w:cs="Tahoma"/>
          <w:color w:val="17406D" w:themeColor="text2"/>
        </w:rPr>
      </w:pPr>
    </w:p>
    <w:p w14:paraId="2352D317" w14:textId="77777777" w:rsidR="003E3746" w:rsidRDefault="003E3746">
      <w:pPr>
        <w:rPr>
          <w:rFonts w:ascii="Trebuchet MS" w:hAnsi="Trebuchet MS" w:cs="Tahoma"/>
          <w:color w:val="17406D" w:themeColor="text2"/>
        </w:rPr>
      </w:pPr>
    </w:p>
    <w:p w14:paraId="3B78DAC5" w14:textId="77777777" w:rsidR="00BD7C61" w:rsidRDefault="003E3746">
      <w:pPr>
        <w:rPr>
          <w:rFonts w:ascii="Trebuchet MS" w:hAnsi="Trebuchet MS" w:cs="Tahoma"/>
          <w:color w:val="17406D" w:themeColor="text2"/>
        </w:rPr>
      </w:pPr>
      <w:r w:rsidRPr="003E3746">
        <w:rPr>
          <w:rFonts w:ascii="Trebuchet MS" w:hAnsi="Trebuchet MS" w:cs="Tahoma"/>
          <w:noProof/>
          <w:color w:val="17406D" w:themeColor="text2"/>
          <w:lang w:eastAsia="es-CL"/>
        </w:rPr>
        <w:lastRenderedPageBreak/>
        <w:drawing>
          <wp:inline distT="0" distB="0" distL="0" distR="0" wp14:anchorId="53641441" wp14:editId="4169D1DD">
            <wp:extent cx="6179875" cy="297595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49" cy="29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80FF" w14:textId="77777777" w:rsidR="00686DF0" w:rsidRDefault="00686DF0">
      <w:pPr>
        <w:rPr>
          <w:rFonts w:ascii="Trebuchet MS" w:hAnsi="Trebuchet MS" w:cs="Tahoma"/>
          <w:color w:val="17406D" w:themeColor="text2"/>
        </w:rPr>
      </w:pPr>
    </w:p>
    <w:p w14:paraId="51FA90C6" w14:textId="77777777" w:rsidR="00BD7C61" w:rsidRDefault="00BD7C61">
      <w:pPr>
        <w:rPr>
          <w:rFonts w:ascii="Trebuchet MS" w:hAnsi="Trebuchet MS" w:cs="Tahoma"/>
          <w:color w:val="17406D" w:themeColor="text2"/>
        </w:rPr>
      </w:pPr>
    </w:p>
    <w:p w14:paraId="1490E97A" w14:textId="77777777" w:rsidR="00E95319" w:rsidRDefault="00E95319">
      <w:r>
        <w:rPr>
          <w:rFonts w:ascii="Trebuchet MS" w:hAnsi="Trebuchet MS" w:cs="Tahoma"/>
          <w:color w:val="17406D" w:themeColor="text2"/>
        </w:rPr>
        <w:t xml:space="preserve">CU-004 </w:t>
      </w:r>
      <w:r w:rsidR="002D4D71">
        <w:rPr>
          <w:rFonts w:ascii="Trebuchet MS" w:hAnsi="Trebuchet MS" w:cs="Tahoma"/>
          <w:color w:val="17406D" w:themeColor="text2"/>
        </w:rPr>
        <w:t xml:space="preserve">Clasificar Atención </w:t>
      </w:r>
      <w:r>
        <w:rPr>
          <w:rFonts w:ascii="Trebuchet MS" w:hAnsi="Trebuchet MS" w:cs="Tahoma"/>
          <w:color w:val="17406D" w:themeColor="text2"/>
        </w:rPr>
        <w:t xml:space="preserve"> </w:t>
      </w:r>
      <w:r w:rsidRPr="0020671D">
        <w:fldChar w:fldCharType="begin"/>
      </w:r>
      <w:r w:rsidRPr="0020671D">
        <w:instrText xml:space="preserve"> XE "7.3.1</w:instrText>
      </w:r>
      <w:r w:rsidRPr="0020671D">
        <w:tab/>
        <w:instrText xml:space="preserve">CU-001 Nombre del Caso de Uso" </w:instrText>
      </w:r>
      <w:r w:rsidRPr="0020671D">
        <w:fldChar w:fldCharType="end"/>
      </w:r>
      <w:r>
        <w:tab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E95319" w:rsidRPr="0020671D" w14:paraId="34C8B5C7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659B63A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AB09ECC" w14:textId="77777777" w:rsidR="00E95319" w:rsidRPr="0020671D" w:rsidRDefault="00E93752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Clasificar Atención</w:t>
            </w:r>
          </w:p>
        </w:tc>
      </w:tr>
      <w:tr w:rsidR="00E95319" w:rsidRPr="0020671D" w14:paraId="5952611B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F25994" w14:textId="77777777" w:rsidR="00E95319" w:rsidRPr="0044716E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766344C6" w14:textId="77777777" w:rsidR="00E95319" w:rsidRPr="00F34F6B" w:rsidRDefault="00E95319" w:rsidP="002D4D71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El caso de</w:t>
            </w:r>
            <w:r>
              <w:rPr>
                <w:rFonts w:ascii="Trebuchet MS" w:hAnsi="Trebuchet MS" w:cs="Tahoma"/>
                <w:color w:val="17406D" w:themeColor="text2"/>
              </w:rPr>
              <w:t xml:space="preserve"> uso se inicia cuando </w:t>
            </w:r>
            <w:r w:rsidR="002D4D71">
              <w:rPr>
                <w:rFonts w:ascii="Trebuchet MS" w:hAnsi="Trebuchet MS" w:cs="Tahoma"/>
                <w:color w:val="17406D" w:themeColor="text2"/>
              </w:rPr>
              <w:t>el sistema ya ha verificado la solicitud de atención, y en consecuencia clasifica el ticket dentro del módulo que le corresponde dentro de la sucursal y comercio escogido.</w:t>
            </w:r>
          </w:p>
        </w:tc>
      </w:tr>
      <w:tr w:rsidR="00E95319" w:rsidRPr="0020671D" w14:paraId="4CAD6841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642858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456C8226" w14:textId="77777777" w:rsidR="00E95319" w:rsidRPr="00F34F6B" w:rsidRDefault="00E95319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6EC9BEE6" w14:textId="77777777" w:rsidR="00E95319" w:rsidRPr="0020671D" w:rsidRDefault="00E95319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3D883C34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EBAFF5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64CA3CB8" w14:textId="77777777" w:rsidR="00E95319" w:rsidRPr="00476AC8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 w:rsidR="002D4D71">
              <w:rPr>
                <w:rFonts w:ascii="Trebuchet MS" w:hAnsi="Trebuchet MS" w:cs="Tahoma"/>
                <w:color w:val="17406D" w:themeColor="text2"/>
              </w:rPr>
              <w:t>El usuario debe haberse autentificado como usuario dentro del sistema.</w:t>
            </w:r>
            <w:r w:rsidR="00F00228">
              <w:rPr>
                <w:rFonts w:ascii="Trebuchet MS" w:hAnsi="Trebuchet MS" w:cs="Tahoma"/>
                <w:color w:val="17406D" w:themeColor="text2"/>
              </w:rPr>
              <w:t xml:space="preserve"> Debe estar dentro del rango wifi o </w:t>
            </w:r>
            <w:proofErr w:type="spellStart"/>
            <w:r w:rsidR="00F00228">
              <w:rPr>
                <w:rFonts w:ascii="Trebuchet MS" w:hAnsi="Trebuchet MS" w:cs="Tahoma"/>
                <w:color w:val="17406D" w:themeColor="text2"/>
              </w:rPr>
              <w:t>bluetooth</w:t>
            </w:r>
            <w:proofErr w:type="spellEnd"/>
            <w:r w:rsidR="00F00228">
              <w:rPr>
                <w:rFonts w:ascii="Trebuchet MS" w:hAnsi="Trebuchet MS" w:cs="Tahoma"/>
                <w:color w:val="17406D" w:themeColor="text2"/>
              </w:rPr>
              <w:t xml:space="preserve"> de la sucursal de la empresa en la que ha solicitado atención.</w:t>
            </w:r>
          </w:p>
        </w:tc>
      </w:tr>
    </w:tbl>
    <w:p w14:paraId="2E7A7D2B" w14:textId="77777777" w:rsidR="00E95319" w:rsidRDefault="00E95319" w:rsidP="00E95319">
      <w:pPr>
        <w:rPr>
          <w:rFonts w:ascii="Trebuchet MS" w:hAnsi="Trebuchet MS" w:cs="Tahoma"/>
          <w:color w:val="17406D" w:themeColor="text2"/>
        </w:rPr>
      </w:pPr>
    </w:p>
    <w:p w14:paraId="2C20B224" w14:textId="77777777" w:rsidR="00E95319" w:rsidRDefault="00E95319" w:rsidP="00E95319"/>
    <w:p w14:paraId="7D5EC88B" w14:textId="77777777" w:rsidR="00BD7C61" w:rsidRDefault="00313A45" w:rsidP="00E95319">
      <w:pPr>
        <w:rPr>
          <w:rFonts w:ascii="Trebuchet MS" w:hAnsi="Trebuchet MS" w:cs="Tahoma"/>
          <w:color w:val="17406D" w:themeColor="text2"/>
        </w:rPr>
      </w:pPr>
      <w:r w:rsidRPr="00313A45">
        <w:rPr>
          <w:rFonts w:ascii="Trebuchet MS" w:hAnsi="Trebuchet MS" w:cs="Tahoma"/>
          <w:noProof/>
          <w:color w:val="17406D" w:themeColor="text2"/>
          <w:lang w:eastAsia="es-CL"/>
        </w:rPr>
        <w:lastRenderedPageBreak/>
        <w:drawing>
          <wp:inline distT="0" distB="0" distL="0" distR="0" wp14:anchorId="13A4D35F" wp14:editId="354D8CF3">
            <wp:extent cx="5453149" cy="3099048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30" cy="31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88EA" w14:textId="77777777" w:rsidR="00BD7C61" w:rsidRDefault="00BD7C61" w:rsidP="00E95319">
      <w:pPr>
        <w:rPr>
          <w:rFonts w:ascii="Trebuchet MS" w:hAnsi="Trebuchet MS" w:cs="Tahoma"/>
          <w:color w:val="17406D" w:themeColor="text2"/>
        </w:rPr>
      </w:pPr>
    </w:p>
    <w:p w14:paraId="1ED13BC5" w14:textId="77777777" w:rsidR="00BD7C61" w:rsidRDefault="00BD7C61" w:rsidP="00E95319">
      <w:pPr>
        <w:rPr>
          <w:rFonts w:ascii="Trebuchet MS" w:hAnsi="Trebuchet MS" w:cs="Tahoma"/>
          <w:color w:val="17406D" w:themeColor="text2"/>
        </w:rPr>
      </w:pPr>
    </w:p>
    <w:p w14:paraId="5BEEC856" w14:textId="77777777" w:rsidR="00E95319" w:rsidRDefault="00E95319" w:rsidP="00E95319">
      <w:r>
        <w:rPr>
          <w:rFonts w:ascii="Trebuchet MS" w:hAnsi="Trebuchet MS" w:cs="Tahoma"/>
          <w:color w:val="17406D" w:themeColor="text2"/>
        </w:rPr>
        <w:t xml:space="preserve">CU-006 </w:t>
      </w:r>
      <w:r w:rsidR="00F00228">
        <w:rPr>
          <w:rFonts w:ascii="Trebuchet MS" w:hAnsi="Trebuchet MS" w:cs="Tahoma"/>
          <w:color w:val="17406D" w:themeColor="text2"/>
        </w:rPr>
        <w:t>Cancelar Número de Atención.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7"/>
        <w:gridCol w:w="7522"/>
      </w:tblGrid>
      <w:tr w:rsidR="00E95319" w:rsidRPr="0020671D" w14:paraId="27AB2336" w14:textId="77777777" w:rsidTr="009F382E">
        <w:trPr>
          <w:trHeight w:val="363"/>
        </w:trPr>
        <w:tc>
          <w:tcPr>
            <w:tcW w:w="1337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28867ED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Nombre:</w:t>
            </w:r>
          </w:p>
        </w:tc>
        <w:tc>
          <w:tcPr>
            <w:tcW w:w="7522" w:type="dxa"/>
            <w:tcBorders>
              <w:top w:val="doub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607E362" w14:textId="77777777" w:rsidR="00E95319" w:rsidRPr="0020671D" w:rsidRDefault="00F00228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>
              <w:rPr>
                <w:rFonts w:ascii="Trebuchet MS" w:hAnsi="Trebuchet MS" w:cs="Tahoma"/>
                <w:b/>
                <w:color w:val="17406D" w:themeColor="text2"/>
              </w:rPr>
              <w:t>Cancelar Número de Atención</w:t>
            </w:r>
          </w:p>
        </w:tc>
      </w:tr>
      <w:tr w:rsidR="00E95319" w:rsidRPr="0020671D" w14:paraId="35958D1C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7284CA" w14:textId="77777777" w:rsidR="00E95319" w:rsidRDefault="00E95319" w:rsidP="009F382E">
            <w:pPr>
              <w:rPr>
                <w:rFonts w:ascii="Trebuchet MS" w:hAnsi="Trebuchet MS" w:cs="Tahoma"/>
                <w:color w:val="17406D" w:themeColor="text2"/>
              </w:rPr>
            </w:pPr>
            <w:r w:rsidRPr="0044716E">
              <w:rPr>
                <w:rFonts w:ascii="Trebuchet MS" w:hAnsi="Trebuchet MS" w:cs="Tahoma"/>
                <w:color w:val="17406D" w:themeColor="text2"/>
              </w:rPr>
              <w:t>Descripción:</w:t>
            </w:r>
          </w:p>
          <w:p w14:paraId="235D1FBD" w14:textId="77777777" w:rsidR="00F00228" w:rsidRPr="0044716E" w:rsidRDefault="00F00228" w:rsidP="009F382E">
            <w:pPr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El cliente podrá tener la posibilidad de cancelar su número de atención en una sucursal en la que ha previamente solicitado su número en línea.</w:t>
            </w:r>
          </w:p>
          <w:p w14:paraId="46974DEE" w14:textId="77777777" w:rsidR="00E95319" w:rsidRPr="00F34F6B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037B186C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53495B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Actores:</w:t>
            </w:r>
          </w:p>
          <w:p w14:paraId="27320E43" w14:textId="77777777" w:rsidR="00E95319" w:rsidRPr="00F34F6B" w:rsidRDefault="00E95319" w:rsidP="009F382E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 w:cs="Tahoma"/>
                <w:color w:val="17406D" w:themeColor="text2"/>
              </w:rPr>
            </w:pPr>
            <w:r>
              <w:rPr>
                <w:rFonts w:ascii="Trebuchet MS" w:hAnsi="Trebuchet MS" w:cs="Tahoma"/>
                <w:color w:val="17406D" w:themeColor="text2"/>
              </w:rPr>
              <w:t>Cliente</w:t>
            </w:r>
          </w:p>
          <w:p w14:paraId="4659F0E3" w14:textId="77777777" w:rsidR="00E95319" w:rsidRPr="0020671D" w:rsidRDefault="00E95319" w:rsidP="009F382E">
            <w:pPr>
              <w:spacing w:after="0" w:line="240" w:lineRule="auto"/>
              <w:ind w:left="360"/>
              <w:rPr>
                <w:rFonts w:ascii="Trebuchet MS" w:hAnsi="Trebuchet MS" w:cs="Tahoma"/>
                <w:b/>
                <w:color w:val="17406D" w:themeColor="text2"/>
              </w:rPr>
            </w:pPr>
          </w:p>
        </w:tc>
      </w:tr>
      <w:tr w:rsidR="00E95319" w:rsidRPr="0020671D" w14:paraId="73CEC0A8" w14:textId="77777777" w:rsidTr="009F382E">
        <w:trPr>
          <w:trHeight w:val="353"/>
        </w:trPr>
        <w:tc>
          <w:tcPr>
            <w:tcW w:w="885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7854D1" w14:textId="77777777" w:rsidR="00E95319" w:rsidRPr="0020671D" w:rsidRDefault="00E95319" w:rsidP="009F382E">
            <w:pPr>
              <w:rPr>
                <w:rFonts w:ascii="Trebuchet MS" w:hAnsi="Trebuchet MS" w:cs="Tahoma"/>
                <w:b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>Precondiciones:</w:t>
            </w:r>
          </w:p>
          <w:p w14:paraId="735A8C8C" w14:textId="77777777" w:rsidR="00E95319" w:rsidRPr="00476AC8" w:rsidRDefault="00E95319" w:rsidP="005B222B">
            <w:pPr>
              <w:rPr>
                <w:rFonts w:ascii="Trebuchet MS" w:hAnsi="Trebuchet MS" w:cs="Tahoma"/>
                <w:color w:val="17406D" w:themeColor="text2"/>
              </w:rPr>
            </w:pPr>
            <w:r w:rsidRPr="0020671D">
              <w:rPr>
                <w:rFonts w:ascii="Trebuchet MS" w:hAnsi="Trebuchet MS" w:cs="Tahoma"/>
                <w:b/>
                <w:color w:val="17406D" w:themeColor="text2"/>
              </w:rPr>
              <w:tab/>
            </w:r>
            <w:r>
              <w:rPr>
                <w:rFonts w:ascii="Trebuchet MS" w:hAnsi="Trebuchet MS" w:cs="Tahoma"/>
                <w:color w:val="17406D" w:themeColor="text2"/>
              </w:rPr>
              <w:t xml:space="preserve"> </w:t>
            </w:r>
            <w:r w:rsidR="00F00228">
              <w:rPr>
                <w:rFonts w:ascii="Trebuchet MS" w:hAnsi="Trebuchet MS" w:cs="Tahoma"/>
                <w:color w:val="17406D" w:themeColor="text2"/>
              </w:rPr>
              <w:t>El cliente debe estar autentificado como usuario del sistema, además, debe haber solicitado previamente un número de atención en línea para poder cancelarlo.</w:t>
            </w:r>
          </w:p>
        </w:tc>
      </w:tr>
    </w:tbl>
    <w:p w14:paraId="5DC1D927" w14:textId="77777777" w:rsidR="00E95319" w:rsidRDefault="00E95319"/>
    <w:sectPr w:rsidR="00E95319" w:rsidSect="007438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ristofer Ibacache" w:date="2017-01-03T02:04:00Z" w:initials="CI">
    <w:p w14:paraId="62FE78E2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>Lo encontré redundante</w:t>
      </w:r>
    </w:p>
  </w:comment>
  <w:comment w:id="2" w:author="EVELYN CAROLINA MUNOZ CACERES" w:date="2017-01-04T01:43:00Z" w:initials="ECMC">
    <w:p w14:paraId="4795C0AA" w14:textId="7EE4F501" w:rsidR="000116F0" w:rsidRDefault="000116F0">
      <w:pPr>
        <w:pStyle w:val="Textocomentario"/>
      </w:pPr>
      <w:r>
        <w:rPr>
          <w:rStyle w:val="Refdecomentario"/>
        </w:rPr>
        <w:annotationRef/>
      </w:r>
      <w:r>
        <w:t xml:space="preserve">Me pase </w:t>
      </w:r>
      <w:proofErr w:type="spellStart"/>
      <w:r>
        <w:t>po</w:t>
      </w:r>
      <w:proofErr w:type="spellEnd"/>
      <w:r>
        <w:t>.</w:t>
      </w:r>
    </w:p>
  </w:comment>
  <w:comment w:id="7" w:author="Cristofer Ibacache" w:date="2017-01-03T02:06:00Z" w:initials="CI">
    <w:p w14:paraId="5770678B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>No veo necesario describir al actor Administrador, ya que no se relaciona con ningún diagrama hasta el momento</w:t>
      </w:r>
    </w:p>
  </w:comment>
  <w:comment w:id="8" w:author="EVELYN CAROLINA MUNOZ CACERES" w:date="2017-01-04T01:42:00Z" w:initials="ECMC">
    <w:p w14:paraId="3C69BC79" w14:textId="46B3DE9F" w:rsidR="000116F0" w:rsidRDefault="000116F0">
      <w:pPr>
        <w:pStyle w:val="Textocomentario"/>
      </w:pPr>
      <w:r>
        <w:rPr>
          <w:rStyle w:val="Refdecomentario"/>
        </w:rPr>
        <w:annotationRef/>
      </w:r>
      <w:r>
        <w:t>Vale, lo sacamos.</w:t>
      </w:r>
    </w:p>
  </w:comment>
  <w:comment w:id="9" w:author="EVELYN CAROLINA MUNOZ CACERES" w:date="2017-01-04T01:42:00Z" w:initials="ECMC">
    <w:p w14:paraId="7D7059E4" w14:textId="5A3581C1" w:rsidR="000116F0" w:rsidRDefault="000116F0">
      <w:pPr>
        <w:pStyle w:val="Textocomentario"/>
      </w:pPr>
      <w:r>
        <w:rPr>
          <w:rStyle w:val="Refdecomentario"/>
        </w:rPr>
        <w:annotationRef/>
      </w:r>
    </w:p>
  </w:comment>
  <w:comment w:id="17" w:author="Cristofer Ibacache" w:date="2017-01-03T02:10:00Z" w:initials="CI">
    <w:p w14:paraId="0E41197D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proofErr w:type="spellStart"/>
      <w:r>
        <w:t>Copy</w:t>
      </w:r>
      <w:proofErr w:type="spellEnd"/>
      <w:r>
        <w:t xml:space="preserve"> paste </w:t>
      </w:r>
      <w:proofErr w:type="spellStart"/>
      <w:r>
        <w:t>detected</w:t>
      </w:r>
      <w:proofErr w:type="spellEnd"/>
      <w:r>
        <w:t>¡¡</w:t>
      </w:r>
    </w:p>
  </w:comment>
  <w:comment w:id="18" w:author="EVELYN CAROLINA MUNOZ CACERES" w:date="2017-01-04T01:42:00Z" w:initials="ECMC">
    <w:p w14:paraId="55CD3D92" w14:textId="77C065D6" w:rsidR="000116F0" w:rsidRDefault="000116F0">
      <w:pPr>
        <w:pStyle w:val="Textocomentario"/>
      </w:pPr>
      <w:r>
        <w:rPr>
          <w:rStyle w:val="Refdecomentario"/>
        </w:rPr>
        <w:annotationRef/>
      </w:r>
      <w:r>
        <w:t xml:space="preserve">Si, que </w:t>
      </w:r>
      <w:proofErr w:type="gramStart"/>
      <w:r>
        <w:t>copie</w:t>
      </w:r>
      <w:proofErr w:type="gramEnd"/>
      <w:r>
        <w:t xml:space="preserve"> el que hice</w:t>
      </w:r>
      <w:bookmarkStart w:id="19" w:name="_GoBack"/>
      <w:bookmarkEnd w:id="19"/>
      <w:r>
        <w:t xml:space="preserve"> para el ramo pasado. EL mono me </w:t>
      </w:r>
      <w:proofErr w:type="gramStart"/>
      <w:r>
        <w:t>refiero ;D</w:t>
      </w:r>
      <w:proofErr w:type="gramEnd"/>
      <w:r>
        <w:t xml:space="preserve">, Me pase de nuevo </w:t>
      </w:r>
      <w:proofErr w:type="spellStart"/>
      <w:r>
        <w:t>po</w:t>
      </w:r>
      <w:proofErr w:type="spellEnd"/>
      <w:r>
        <w:t>.</w:t>
      </w:r>
    </w:p>
  </w:comment>
  <w:comment w:id="44" w:author="Cristofer Ibacache" w:date="2017-01-03T02:09:00Z" w:initials="CI">
    <w:p w14:paraId="727B89A7" w14:textId="77777777" w:rsidR="005042C8" w:rsidRDefault="005042C8">
      <w:pPr>
        <w:pStyle w:val="Textocomentario"/>
      </w:pPr>
      <w:r>
        <w:rPr>
          <w:rStyle w:val="Refdecomentario"/>
        </w:rPr>
        <w:annotationRef/>
      </w:r>
      <w:r>
        <w:t xml:space="preserve">Me parecen súper los diagramas por caso, los generales no me cuadran, pero mañana ya que supongo no </w:t>
      </w:r>
      <w:proofErr w:type="gramStart"/>
      <w:r>
        <w:t>habrán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comentarios subiré unos para no llenar de basura el repositorio</w:t>
      </w:r>
    </w:p>
  </w:comment>
  <w:comment w:id="45" w:author="EVELYN CAROLINA MUNOZ CACERES" w:date="2017-01-04T01:42:00Z" w:initials="ECMC">
    <w:p w14:paraId="51BFA1C1" w14:textId="5A1E0F89" w:rsidR="000116F0" w:rsidRDefault="000116F0">
      <w:pPr>
        <w:pStyle w:val="Textocomentario"/>
      </w:pPr>
      <w:r>
        <w:rPr>
          <w:rStyle w:val="Refdecomentario"/>
        </w:rPr>
        <w:annotationRef/>
      </w:r>
      <w:proofErr w:type="gramStart"/>
      <w:r>
        <w:t>Espero los diagramas entonces!</w:t>
      </w:r>
      <w:proofErr w:type="gramEnd"/>
      <w:r>
        <w:t xml:space="preserve"> =D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FE78E2" w15:done="0"/>
  <w15:commentEx w15:paraId="4795C0AA" w15:paraIdParent="62FE78E2" w15:done="0"/>
  <w15:commentEx w15:paraId="5770678B" w15:done="0"/>
  <w15:commentEx w15:paraId="3C69BC79" w15:paraIdParent="5770678B" w15:done="0"/>
  <w15:commentEx w15:paraId="7D7059E4" w15:paraIdParent="5770678B" w15:done="0"/>
  <w15:commentEx w15:paraId="0E41197D" w15:done="1"/>
  <w15:commentEx w15:paraId="55CD3D92" w15:paraIdParent="0E41197D" w15:done="1"/>
  <w15:commentEx w15:paraId="727B89A7" w15:done="0"/>
  <w15:commentEx w15:paraId="51BFA1C1" w15:paraIdParent="727B89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1BB0"/>
    <w:multiLevelType w:val="hybridMultilevel"/>
    <w:tmpl w:val="E488CB8E"/>
    <w:lvl w:ilvl="0" w:tplc="7C5C497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AF1728"/>
    <w:multiLevelType w:val="hybridMultilevel"/>
    <w:tmpl w:val="03E0F3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BD608A"/>
    <w:multiLevelType w:val="hybridMultilevel"/>
    <w:tmpl w:val="BAB8AB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21D0C"/>
    <w:multiLevelType w:val="hybridMultilevel"/>
    <w:tmpl w:val="12661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stofer Ibacache">
    <w15:presenceInfo w15:providerId="Windows Live" w15:userId="b730ce00b7abd888"/>
  </w15:person>
  <w15:person w15:author="EVELYN CAROLINA MUNOZ CACERES">
    <w15:presenceInfo w15:providerId="None" w15:userId="EVELYN CAROLINA MUNOZ CACE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3"/>
    <w:rsid w:val="00003DE7"/>
    <w:rsid w:val="000116F0"/>
    <w:rsid w:val="00051604"/>
    <w:rsid w:val="002401FE"/>
    <w:rsid w:val="002467A7"/>
    <w:rsid w:val="002973B6"/>
    <w:rsid w:val="002D2CF9"/>
    <w:rsid w:val="002D4D71"/>
    <w:rsid w:val="00313A45"/>
    <w:rsid w:val="00347DBB"/>
    <w:rsid w:val="003A2AD7"/>
    <w:rsid w:val="003D0B9D"/>
    <w:rsid w:val="003E3746"/>
    <w:rsid w:val="0044716E"/>
    <w:rsid w:val="00476AC8"/>
    <w:rsid w:val="004A6251"/>
    <w:rsid w:val="005042C8"/>
    <w:rsid w:val="005B222B"/>
    <w:rsid w:val="00686DF0"/>
    <w:rsid w:val="007438AB"/>
    <w:rsid w:val="00927AA0"/>
    <w:rsid w:val="009B26CD"/>
    <w:rsid w:val="009D5336"/>
    <w:rsid w:val="00AC47D6"/>
    <w:rsid w:val="00B07536"/>
    <w:rsid w:val="00BB0008"/>
    <w:rsid w:val="00BD7C61"/>
    <w:rsid w:val="00C54ADF"/>
    <w:rsid w:val="00CC26F3"/>
    <w:rsid w:val="00D6178D"/>
    <w:rsid w:val="00E93752"/>
    <w:rsid w:val="00E95319"/>
    <w:rsid w:val="00EE129E"/>
    <w:rsid w:val="00EF2BFB"/>
    <w:rsid w:val="00F00228"/>
    <w:rsid w:val="00F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97306"/>
  <w15:chartTrackingRefBased/>
  <w15:docId w15:val="{10519DCE-C49A-4A15-A2B6-2DC5DF6E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AA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178D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438AB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8AB"/>
    <w:rPr>
      <w:rFonts w:eastAsiaTheme="minorEastAsia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042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42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42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42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42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Descripción de casos de uso del Proyecto de “Números de Atención”. SPRINT 1.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“números de atención”</vt:lpstr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“números de atención”</dc:title>
  <dc:subject>Sistema de números de atención en línea</dc:subject>
  <dc:creator>GitGub Grupo</dc:creator>
  <cp:keywords/>
  <dc:description/>
  <cp:lastModifiedBy>EVELYN CAROLINA MUNOZ CACERES</cp:lastModifiedBy>
  <cp:revision>3</cp:revision>
  <dcterms:created xsi:type="dcterms:W3CDTF">2017-01-03T05:18:00Z</dcterms:created>
  <dcterms:modified xsi:type="dcterms:W3CDTF">2017-01-04T04:47:00Z</dcterms:modified>
  <cp:category>Taller Avanzado de Proyectos de Programación</cp:category>
</cp:coreProperties>
</file>